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9EDC" w14:textId="6AACC4F0" w:rsidR="004A1F82" w:rsidRPr="00635C99" w:rsidRDefault="00340C0F" w:rsidP="00EF6E70">
      <w:pPr>
        <w:pStyle w:val="Standard"/>
        <w:jc w:val="both"/>
        <w:rPr>
          <w:rFonts w:asciiTheme="majorBidi" w:eastAsia="Times New Roman" w:hAnsiTheme="majorBidi" w:cstheme="majorBidi"/>
          <w:b/>
          <w:bCs/>
        </w:rPr>
      </w:pPr>
      <w:commentRangeStart w:id="0"/>
      <w:ins w:id="1" w:author="Felipe Verdugo Ulloa" w:date="2024-01-12T12:35:00Z">
        <w:r>
          <w:rPr>
            <w:rFonts w:asciiTheme="majorBidi" w:eastAsia="Times New Roman" w:hAnsiTheme="majorBidi" w:cstheme="majorBidi"/>
            <w:b/>
            <w:bCs/>
          </w:rPr>
          <w:t>Minimization of</w:t>
        </w:r>
      </w:ins>
      <w:ins w:id="2" w:author="Felipe Verdugo Ulloa" w:date="2024-01-12T12:33:00Z">
        <w:r>
          <w:rPr>
            <w:rFonts w:asciiTheme="majorBidi" w:eastAsia="Times New Roman" w:hAnsiTheme="majorBidi" w:cstheme="majorBidi"/>
            <w:b/>
            <w:bCs/>
          </w:rPr>
          <w:t xml:space="preserve"> </w:t>
        </w:r>
      </w:ins>
      <w:ins w:id="3" w:author="Felipe Verdugo Ulloa" w:date="2024-01-12T12:30:00Z">
        <w:r w:rsidR="00F50DA3">
          <w:rPr>
            <w:rFonts w:asciiTheme="majorBidi" w:eastAsia="Times New Roman" w:hAnsiTheme="majorBidi" w:cstheme="majorBidi"/>
            <w:b/>
            <w:bCs/>
          </w:rPr>
          <w:t>Distal</w:t>
        </w:r>
        <w:r>
          <w:rPr>
            <w:rFonts w:asciiTheme="majorBidi" w:eastAsia="Times New Roman" w:hAnsiTheme="majorBidi" w:cstheme="majorBidi"/>
            <w:b/>
            <w:bCs/>
          </w:rPr>
          <w:t xml:space="preserve"> </w:t>
        </w:r>
      </w:ins>
      <w:ins w:id="4" w:author="Felipe Verdugo Ulloa" w:date="2024-01-12T12:33:00Z">
        <w:r>
          <w:rPr>
            <w:rFonts w:asciiTheme="majorBidi" w:eastAsia="Times New Roman" w:hAnsiTheme="majorBidi" w:cstheme="majorBidi"/>
            <w:b/>
            <w:bCs/>
          </w:rPr>
          <w:t>J</w:t>
        </w:r>
      </w:ins>
      <w:ins w:id="5" w:author="Felipe Verdugo Ulloa" w:date="2024-01-12T12:30:00Z">
        <w:r>
          <w:rPr>
            <w:rFonts w:asciiTheme="majorBidi" w:eastAsia="Times New Roman" w:hAnsiTheme="majorBidi" w:cstheme="majorBidi"/>
            <w:b/>
            <w:bCs/>
          </w:rPr>
          <w:t xml:space="preserve">oint </w:t>
        </w:r>
      </w:ins>
      <w:ins w:id="6" w:author="Felipe Verdugo Ulloa" w:date="2024-01-12T12:33:00Z">
        <w:r>
          <w:rPr>
            <w:rFonts w:asciiTheme="majorBidi" w:eastAsia="Times New Roman" w:hAnsiTheme="majorBidi" w:cstheme="majorBidi"/>
            <w:b/>
            <w:bCs/>
          </w:rPr>
          <w:t>T</w:t>
        </w:r>
      </w:ins>
      <w:ins w:id="7" w:author="Felipe Verdugo Ulloa" w:date="2024-01-12T12:30:00Z">
        <w:r>
          <w:rPr>
            <w:rFonts w:asciiTheme="majorBidi" w:eastAsia="Times New Roman" w:hAnsiTheme="majorBidi" w:cstheme="majorBidi"/>
            <w:b/>
            <w:bCs/>
          </w:rPr>
          <w:t>orque</w:t>
        </w:r>
      </w:ins>
      <w:ins w:id="8" w:author="Felipe Verdugo Ulloa" w:date="2024-01-12T12:35:00Z">
        <w:r>
          <w:rPr>
            <w:rFonts w:asciiTheme="majorBidi" w:eastAsia="Times New Roman" w:hAnsiTheme="majorBidi" w:cstheme="majorBidi"/>
            <w:b/>
            <w:bCs/>
          </w:rPr>
          <w:t xml:space="preserve"> Through Proximal Playing Strategies</w:t>
        </w:r>
      </w:ins>
      <w:ins w:id="9" w:author="Felipe Verdugo Ulloa" w:date="2024-01-12T12:36:00Z">
        <w:r>
          <w:rPr>
            <w:rFonts w:asciiTheme="majorBidi" w:eastAsia="Times New Roman" w:hAnsiTheme="majorBidi" w:cstheme="majorBidi"/>
            <w:b/>
            <w:bCs/>
          </w:rPr>
          <w:t xml:space="preserve"> by </w:t>
        </w:r>
      </w:ins>
      <w:ins w:id="10" w:author="Felipe Verdugo Ulloa" w:date="2024-01-12T12:33:00Z">
        <w:r>
          <w:rPr>
            <w:rFonts w:asciiTheme="majorBidi" w:eastAsia="Times New Roman" w:hAnsiTheme="majorBidi" w:cstheme="majorBidi"/>
            <w:b/>
            <w:bCs/>
          </w:rPr>
          <w:t>U</w:t>
        </w:r>
      </w:ins>
      <w:ins w:id="11" w:author="Felipe Verdugo Ulloa" w:date="2024-01-12T12:32:00Z">
        <w:r>
          <w:rPr>
            <w:rFonts w:asciiTheme="majorBidi" w:eastAsia="Times New Roman" w:hAnsiTheme="majorBidi" w:cstheme="majorBidi"/>
            <w:b/>
            <w:bCs/>
          </w:rPr>
          <w:t xml:space="preserve">sing </w:t>
        </w:r>
      </w:ins>
      <w:ins w:id="12" w:author="Felipe Verdugo Ulloa" w:date="2024-01-12T12:33:00Z">
        <w:r>
          <w:rPr>
            <w:rFonts w:asciiTheme="majorBidi" w:eastAsia="Times New Roman" w:hAnsiTheme="majorBidi" w:cstheme="majorBidi"/>
            <w:b/>
            <w:bCs/>
          </w:rPr>
          <w:t>D</w:t>
        </w:r>
      </w:ins>
      <w:ins w:id="13" w:author="Felipe Verdugo Ulloa" w:date="2024-01-12T12:32:00Z">
        <w:r>
          <w:rPr>
            <w:rFonts w:asciiTheme="majorBidi" w:eastAsia="Times New Roman" w:hAnsiTheme="majorBidi" w:cstheme="majorBidi"/>
            <w:b/>
            <w:bCs/>
          </w:rPr>
          <w:t xml:space="preserve">igital </w:t>
        </w:r>
      </w:ins>
      <w:ins w:id="14" w:author="Felipe Verdugo Ulloa" w:date="2024-01-12T12:33:00Z">
        <w:r>
          <w:rPr>
            <w:rFonts w:asciiTheme="majorBidi" w:eastAsia="Times New Roman" w:hAnsiTheme="majorBidi" w:cstheme="majorBidi"/>
            <w:b/>
            <w:bCs/>
          </w:rPr>
          <w:t>S</w:t>
        </w:r>
      </w:ins>
      <w:ins w:id="15" w:author="Felipe Verdugo Ulloa" w:date="2024-01-12T12:32:00Z">
        <w:r>
          <w:rPr>
            <w:rFonts w:asciiTheme="majorBidi" w:eastAsia="Times New Roman" w:hAnsiTheme="majorBidi" w:cstheme="majorBidi"/>
            <w:b/>
            <w:bCs/>
          </w:rPr>
          <w:t>imulation</w:t>
        </w:r>
      </w:ins>
      <w:commentRangeEnd w:id="0"/>
      <w:ins w:id="16" w:author="Felipe Verdugo Ulloa" w:date="2024-01-12T12:37:00Z">
        <w:r>
          <w:rPr>
            <w:rStyle w:val="Marquedecommentaire"/>
            <w:rFonts w:cs="Mangal"/>
          </w:rPr>
          <w:commentReference w:id="0"/>
        </w:r>
      </w:ins>
      <w:ins w:id="17" w:author="Felipe Verdugo Ulloa" w:date="2024-01-12T12:31:00Z">
        <w:r>
          <w:rPr>
            <w:rFonts w:asciiTheme="majorBidi" w:eastAsia="Times New Roman" w:hAnsiTheme="majorBidi" w:cstheme="majorBidi"/>
            <w:b/>
            <w:bCs/>
          </w:rPr>
          <w:t xml:space="preserve">  </w:t>
        </w:r>
      </w:ins>
      <w:r w:rsidR="00635C99" w:rsidRPr="00340C0F">
        <w:rPr>
          <w:rFonts w:asciiTheme="majorBidi" w:eastAsia="Times New Roman" w:hAnsiTheme="majorBidi" w:cstheme="majorBidi"/>
          <w:b/>
          <w:bCs/>
          <w:strike/>
          <w:rPrChange w:id="18" w:author="Felipe Verdugo Ulloa" w:date="2024-01-12T12:34:00Z">
            <w:rPr>
              <w:rFonts w:asciiTheme="majorBidi" w:eastAsia="Times New Roman" w:hAnsiTheme="majorBidi" w:cstheme="majorBidi"/>
              <w:b/>
              <w:bCs/>
            </w:rPr>
          </w:rPrChange>
        </w:rPr>
        <w:t>Incorporating Dynamic Trunk Motion in Piano Performance: A Biomechanical Strategy to Prevent Musculoskeletal Disorders</w:t>
      </w:r>
    </w:p>
    <w:p w14:paraId="226F1D14" w14:textId="77777777" w:rsidR="00635C99" w:rsidRDefault="00635C99">
      <w:pPr>
        <w:pStyle w:val="Standard"/>
        <w:rPr>
          <w:rFonts w:asciiTheme="majorBidi" w:hAnsiTheme="majorBidi" w:cstheme="majorBidi"/>
        </w:rPr>
      </w:pPr>
    </w:p>
    <w:p w14:paraId="63E43C2D" w14:textId="4BE86C19" w:rsidR="00A303B5" w:rsidRDefault="00A303B5">
      <w:pPr>
        <w:pStyle w:val="Standard"/>
        <w:rPr>
          <w:ins w:id="19" w:author="Felipe Verdugo Ulloa" w:date="2024-01-12T12:40:00Z"/>
          <w:rFonts w:asciiTheme="majorBidi" w:hAnsiTheme="majorBidi" w:cstheme="majorBidi"/>
          <w:b/>
          <w:bCs/>
        </w:rPr>
      </w:pPr>
      <w:ins w:id="20" w:author="Felipe Verdugo Ulloa" w:date="2024-01-12T12:40:00Z">
        <w:r>
          <w:rPr>
            <w:rFonts w:asciiTheme="majorBidi" w:hAnsiTheme="majorBidi" w:cstheme="majorBidi"/>
            <w:b/>
            <w:bCs/>
          </w:rPr>
          <w:t xml:space="preserve">Authors </w:t>
        </w:r>
      </w:ins>
    </w:p>
    <w:p w14:paraId="326638F2" w14:textId="23E35944" w:rsidR="00A303B5" w:rsidRDefault="00A303B5">
      <w:pPr>
        <w:pStyle w:val="Standard"/>
        <w:rPr>
          <w:ins w:id="21" w:author="Felipe Verdugo Ulloa" w:date="2024-01-12T12:40:00Z"/>
          <w:rFonts w:asciiTheme="majorBidi" w:hAnsiTheme="majorBidi" w:cstheme="majorBidi"/>
          <w:b/>
          <w:bCs/>
        </w:rPr>
      </w:pPr>
      <w:proofErr w:type="spellStart"/>
      <w:ins w:id="22" w:author="Felipe Verdugo Ulloa" w:date="2024-01-12T12:40:00Z">
        <w:r>
          <w:rPr>
            <w:rFonts w:asciiTheme="majorBidi" w:hAnsiTheme="majorBidi" w:cstheme="majorBidi"/>
            <w:b/>
            <w:bCs/>
          </w:rPr>
          <w:t>xxxxxxx</w:t>
        </w:r>
        <w:proofErr w:type="spellEnd"/>
      </w:ins>
    </w:p>
    <w:p w14:paraId="19757711" w14:textId="77777777" w:rsidR="00A303B5" w:rsidRDefault="00A303B5">
      <w:pPr>
        <w:pStyle w:val="Standard"/>
        <w:rPr>
          <w:ins w:id="23" w:author="Felipe Verdugo Ulloa" w:date="2024-01-12T12:40:00Z"/>
          <w:rFonts w:asciiTheme="majorBidi" w:hAnsiTheme="majorBidi" w:cstheme="majorBidi"/>
          <w:b/>
          <w:bCs/>
        </w:rPr>
      </w:pPr>
    </w:p>
    <w:p w14:paraId="4A8D3261" w14:textId="6E259230" w:rsidR="0063677D" w:rsidRPr="004A0EB0" w:rsidRDefault="0063677D">
      <w:pPr>
        <w:pStyle w:val="Standard"/>
        <w:rPr>
          <w:rFonts w:asciiTheme="majorBidi" w:hAnsiTheme="majorBidi" w:cstheme="majorBidi"/>
          <w:b/>
          <w:bCs/>
        </w:rPr>
      </w:pPr>
      <w:r w:rsidRPr="004A0EB0">
        <w:rPr>
          <w:rFonts w:asciiTheme="majorBidi" w:hAnsiTheme="majorBidi" w:cstheme="majorBidi"/>
          <w:b/>
          <w:bCs/>
        </w:rPr>
        <w:t>Keywords</w:t>
      </w:r>
      <w:del w:id="24" w:author="Felipe Verdugo Ulloa" w:date="2024-01-12T12:40:00Z">
        <w:r w:rsidRPr="004A0EB0" w:rsidDel="00A303B5">
          <w:rPr>
            <w:rFonts w:asciiTheme="majorBidi" w:hAnsiTheme="majorBidi" w:cstheme="majorBidi"/>
            <w:b/>
            <w:bCs/>
          </w:rPr>
          <w:delText>:</w:delText>
        </w:r>
      </w:del>
    </w:p>
    <w:p w14:paraId="0FBE49E2" w14:textId="36FF197C" w:rsidR="004A0EB0" w:rsidRPr="004A0EB0" w:rsidRDefault="0063677D" w:rsidP="004A0EB0">
      <w:pPr>
        <w:pStyle w:val="Standard"/>
        <w:jc w:val="both"/>
        <w:rPr>
          <w:rFonts w:asciiTheme="majorBidi" w:hAnsiTheme="majorBidi" w:cstheme="majorBidi"/>
        </w:rPr>
      </w:pPr>
      <w:r w:rsidRPr="0063677D">
        <w:rPr>
          <w:rFonts w:ascii="Georgia" w:eastAsia="Times New Roman" w:hAnsi="Georgia" w:cs="Times New Roman"/>
          <w:color w:val="1F1F1F"/>
          <w:kern w:val="0"/>
          <w:lang w:eastAsia="en-US" w:bidi="ar-SA"/>
        </w:rPr>
        <w:t>Piano performance</w:t>
      </w:r>
      <w:r w:rsidR="004A0EB0" w:rsidRPr="004A0EB0">
        <w:rPr>
          <w:rFonts w:ascii="Georgia" w:eastAsia="Times New Roman" w:hAnsi="Georgia" w:cs="Times New Roman"/>
          <w:color w:val="1F1F1F"/>
          <w:kern w:val="0"/>
          <w:lang w:eastAsia="en-US" w:bidi="ar-SA"/>
        </w:rPr>
        <w:t xml:space="preserve">, </w:t>
      </w:r>
      <w:r w:rsidR="004A0EB0" w:rsidRPr="0063677D">
        <w:rPr>
          <w:rFonts w:ascii="Georgia" w:eastAsia="Times New Roman" w:hAnsi="Georgia" w:cs="Times New Roman"/>
          <w:color w:val="1F1F1F"/>
          <w:kern w:val="0"/>
          <w:lang w:eastAsia="en-US" w:bidi="ar-SA"/>
        </w:rPr>
        <w:t>Musculoskeletal disorders</w:t>
      </w:r>
      <w:r w:rsidR="004A0EB0" w:rsidRPr="004A0EB0">
        <w:rPr>
          <w:rFonts w:ascii="Georgia" w:eastAsia="Times New Roman" w:hAnsi="Georgia" w:cs="Times New Roman"/>
          <w:color w:val="1F1F1F"/>
          <w:kern w:val="0"/>
          <w:lang w:eastAsia="en-US" w:bidi="ar-SA"/>
        </w:rPr>
        <w:t>,</w:t>
      </w:r>
      <w:r w:rsidR="004A0EB0" w:rsidRPr="004A0EB0">
        <w:rPr>
          <w:rFonts w:asciiTheme="majorBidi" w:hAnsiTheme="majorBidi" w:cstheme="majorBidi"/>
        </w:rPr>
        <w:t xml:space="preserve"> </w:t>
      </w:r>
      <w:r w:rsidR="004A0EB0">
        <w:rPr>
          <w:rFonts w:asciiTheme="majorBidi" w:hAnsiTheme="majorBidi" w:cstheme="majorBidi"/>
        </w:rPr>
        <w:t xml:space="preserve">Optimal Control theory, </w:t>
      </w:r>
      <w:r w:rsidR="004A0EB0" w:rsidRPr="004A0EB0">
        <w:rPr>
          <w:rFonts w:asciiTheme="majorBidi" w:hAnsiTheme="majorBidi" w:cstheme="majorBidi"/>
        </w:rPr>
        <w:t>Trunk Motion</w:t>
      </w:r>
    </w:p>
    <w:p w14:paraId="269829AC" w14:textId="77777777" w:rsidR="0063677D" w:rsidRDefault="0063677D">
      <w:pPr>
        <w:pStyle w:val="Standard"/>
        <w:rPr>
          <w:ins w:id="25" w:author="Felipe Verdugo Ulloa" w:date="2024-01-12T12:40:00Z"/>
          <w:rFonts w:asciiTheme="majorBidi" w:hAnsiTheme="majorBidi" w:cstheme="majorBidi"/>
        </w:rPr>
      </w:pPr>
    </w:p>
    <w:p w14:paraId="69BE6E21" w14:textId="72678416" w:rsidR="00A303B5" w:rsidRPr="004A0EB0" w:rsidRDefault="00A303B5">
      <w:pPr>
        <w:pStyle w:val="Standard"/>
        <w:rPr>
          <w:rFonts w:asciiTheme="majorBidi" w:hAnsiTheme="majorBidi" w:cstheme="majorBidi"/>
        </w:rPr>
      </w:pPr>
      <w:commentRangeStart w:id="26"/>
      <w:ins w:id="27" w:author="Felipe Verdugo Ulloa" w:date="2024-01-12T12:40:00Z">
        <w:r>
          <w:rPr>
            <w:rFonts w:asciiTheme="majorBidi" w:hAnsiTheme="majorBidi" w:cstheme="majorBidi"/>
          </w:rPr>
          <w:t>Abstract</w:t>
        </w:r>
      </w:ins>
      <w:commentRangeEnd w:id="26"/>
      <w:ins w:id="28" w:author="Felipe Verdugo Ulloa" w:date="2024-01-12T12:41:00Z">
        <w:r>
          <w:rPr>
            <w:rStyle w:val="Marquedecommentaire"/>
            <w:rFonts w:cs="Mangal"/>
          </w:rPr>
          <w:commentReference w:id="26"/>
        </w:r>
      </w:ins>
    </w:p>
    <w:p w14:paraId="6FD57209" w14:textId="38206CAB" w:rsidR="00B17916" w:rsidDel="00F50DA3" w:rsidRDefault="00B6271B" w:rsidP="000F0DA0">
      <w:pPr>
        <w:pStyle w:val="Standard"/>
        <w:jc w:val="both"/>
        <w:rPr>
          <w:del w:id="29" w:author="Felipe Verdugo Ulloa" w:date="2024-01-12T12:23:00Z"/>
          <w:rFonts w:asciiTheme="majorBidi" w:hAnsiTheme="majorBidi" w:cstheme="majorBidi"/>
        </w:rPr>
      </w:pPr>
      <w:r w:rsidRPr="00B6271B">
        <w:rPr>
          <w:rFonts w:asciiTheme="majorBidi" w:hAnsiTheme="majorBidi" w:cstheme="majorBidi"/>
        </w:rPr>
        <w:t xml:space="preserve">Playing-related musculoskeletal disorders (PRMDs) are common among pianists, posing significant challenges to their health and performance capabilities. </w:t>
      </w:r>
      <w:r w:rsidR="005B2B49">
        <w:rPr>
          <w:rFonts w:asciiTheme="majorBidi" w:hAnsiTheme="majorBidi" w:cstheme="majorBidi"/>
        </w:rPr>
        <w:t>Using</w:t>
      </w:r>
      <w:r w:rsidR="005B2B49" w:rsidRPr="00B6271B">
        <w:rPr>
          <w:rFonts w:asciiTheme="majorBidi" w:hAnsiTheme="majorBidi" w:cstheme="majorBidi"/>
        </w:rPr>
        <w:t xml:space="preserve"> optimal control theory</w:t>
      </w:r>
      <w:r w:rsidR="005B2B49">
        <w:rPr>
          <w:rFonts w:asciiTheme="majorBidi" w:hAnsiTheme="majorBidi" w:cstheme="majorBidi"/>
        </w:rPr>
        <w:t>, t</w:t>
      </w:r>
      <w:r w:rsidRPr="00B6271B">
        <w:rPr>
          <w:rFonts w:asciiTheme="majorBidi" w:hAnsiTheme="majorBidi" w:cstheme="majorBidi"/>
        </w:rPr>
        <w:t>he goal of th</w:t>
      </w:r>
      <w:r w:rsidR="00070932">
        <w:rPr>
          <w:rFonts w:asciiTheme="majorBidi" w:hAnsiTheme="majorBidi" w:cstheme="majorBidi"/>
        </w:rPr>
        <w:t>is</w:t>
      </w:r>
      <w:r w:rsidRPr="00B6271B">
        <w:rPr>
          <w:rFonts w:asciiTheme="majorBidi" w:hAnsiTheme="majorBidi" w:cstheme="majorBidi"/>
        </w:rPr>
        <w:t xml:space="preserve"> </w:t>
      </w:r>
      <w:r w:rsidR="00070932">
        <w:rPr>
          <w:rFonts w:asciiTheme="majorBidi" w:hAnsiTheme="majorBidi" w:cstheme="majorBidi"/>
        </w:rPr>
        <w:t>study</w:t>
      </w:r>
      <w:r w:rsidR="00070932" w:rsidRPr="00B6271B">
        <w:rPr>
          <w:rFonts w:asciiTheme="majorBidi" w:hAnsiTheme="majorBidi" w:cstheme="majorBidi"/>
        </w:rPr>
        <w:t xml:space="preserve"> </w:t>
      </w:r>
      <w:r w:rsidR="00070932">
        <w:rPr>
          <w:rFonts w:asciiTheme="majorBidi" w:hAnsiTheme="majorBidi" w:cstheme="majorBidi"/>
        </w:rPr>
        <w:t>was</w:t>
      </w:r>
      <w:r w:rsidR="00070932" w:rsidRPr="00B6271B">
        <w:rPr>
          <w:rFonts w:asciiTheme="majorBidi" w:hAnsiTheme="majorBidi" w:cstheme="majorBidi"/>
        </w:rPr>
        <w:t xml:space="preserve"> </w:t>
      </w:r>
      <w:r w:rsidRPr="00B6271B">
        <w:rPr>
          <w:rFonts w:asciiTheme="majorBidi" w:hAnsiTheme="majorBidi" w:cstheme="majorBidi"/>
        </w:rPr>
        <w:t>to</w:t>
      </w:r>
      <w:r w:rsidR="00070932">
        <w:rPr>
          <w:rFonts w:asciiTheme="majorBidi" w:hAnsiTheme="majorBidi" w:cstheme="majorBidi"/>
        </w:rPr>
        <w:t xml:space="preserve"> </w:t>
      </w:r>
      <w:del w:id="30" w:author="Felipe Verdugo Ulloa" w:date="2024-01-12T12:20:00Z">
        <w:r w:rsidR="00635C99" w:rsidRPr="00635C99" w:rsidDel="00F50DA3">
          <w:rPr>
            <w:rFonts w:asciiTheme="majorBidi" w:hAnsiTheme="majorBidi" w:cstheme="majorBidi"/>
          </w:rPr>
          <w:delText>identify and quantify</w:delText>
        </w:r>
      </w:del>
      <w:ins w:id="31" w:author="Felipe Verdugo Ulloa" w:date="2024-01-12T12:20:00Z">
        <w:r w:rsidR="00F50DA3">
          <w:rPr>
            <w:rFonts w:asciiTheme="majorBidi" w:hAnsiTheme="majorBidi" w:cstheme="majorBidi"/>
          </w:rPr>
          <w:t>evaluate</w:t>
        </w:r>
      </w:ins>
      <w:r w:rsidR="00635C99" w:rsidRPr="00635C99">
        <w:rPr>
          <w:rFonts w:asciiTheme="majorBidi" w:hAnsiTheme="majorBidi" w:cstheme="majorBidi"/>
        </w:rPr>
        <w:t xml:space="preserve"> the biomechanical effects of </w:t>
      </w:r>
      <w:del w:id="32" w:author="Felipe Verdugo Ulloa" w:date="2024-01-12T09:18:00Z">
        <w:r w:rsidR="00635C99" w:rsidRPr="00635C99" w:rsidDel="00ED1A63">
          <w:rPr>
            <w:rFonts w:asciiTheme="majorBidi" w:hAnsiTheme="majorBidi" w:cstheme="majorBidi"/>
          </w:rPr>
          <w:delText xml:space="preserve">specific </w:delText>
        </w:r>
      </w:del>
      <w:ins w:id="33" w:author="Felipe Verdugo Ulloa" w:date="2024-01-12T09:18:00Z">
        <w:r w:rsidR="00ED1A63">
          <w:rPr>
            <w:rFonts w:asciiTheme="majorBidi" w:hAnsiTheme="majorBidi" w:cstheme="majorBidi"/>
          </w:rPr>
          <w:t>proximal</w:t>
        </w:r>
        <w:r w:rsidR="00ED1A63" w:rsidRPr="00635C99">
          <w:rPr>
            <w:rFonts w:asciiTheme="majorBidi" w:hAnsiTheme="majorBidi" w:cstheme="majorBidi"/>
          </w:rPr>
          <w:t xml:space="preserve"> </w:t>
        </w:r>
      </w:ins>
      <w:r w:rsidR="00635C99" w:rsidRPr="00635C99">
        <w:rPr>
          <w:rFonts w:asciiTheme="majorBidi" w:hAnsiTheme="majorBidi" w:cstheme="majorBidi"/>
        </w:rPr>
        <w:t xml:space="preserve">playing </w:t>
      </w:r>
      <w:del w:id="34" w:author="Felipe Verdugo Ulloa" w:date="2024-01-12T12:33:00Z">
        <w:r w:rsidR="00635C99" w:rsidRPr="00635C99" w:rsidDel="00340C0F">
          <w:rPr>
            <w:rFonts w:asciiTheme="majorBidi" w:hAnsiTheme="majorBidi" w:cstheme="majorBidi"/>
          </w:rPr>
          <w:delText xml:space="preserve">techniques </w:delText>
        </w:r>
      </w:del>
      <w:ins w:id="35" w:author="Felipe Verdugo Ulloa" w:date="2024-01-12T12:33:00Z">
        <w:r w:rsidR="00340C0F">
          <w:rPr>
            <w:rFonts w:asciiTheme="majorBidi" w:hAnsiTheme="majorBidi" w:cstheme="majorBidi"/>
          </w:rPr>
          <w:t>strategies</w:t>
        </w:r>
        <w:r w:rsidR="00340C0F" w:rsidRPr="00635C99">
          <w:rPr>
            <w:rFonts w:asciiTheme="majorBidi" w:hAnsiTheme="majorBidi" w:cstheme="majorBidi"/>
          </w:rPr>
          <w:t xml:space="preserve"> </w:t>
        </w:r>
      </w:ins>
      <w:del w:id="36" w:author="Felipe Verdugo Ulloa" w:date="2024-01-12T12:20:00Z">
        <w:r w:rsidR="00635C99" w:rsidRPr="00635C99" w:rsidDel="00F50DA3">
          <w:rPr>
            <w:rFonts w:asciiTheme="majorBidi" w:hAnsiTheme="majorBidi" w:cstheme="majorBidi"/>
          </w:rPr>
          <w:delText>in pianists</w:delText>
        </w:r>
      </w:del>
      <w:ins w:id="37" w:author="Felipe Verdugo Ulloa" w:date="2024-01-12T12:20:00Z">
        <w:r w:rsidR="00F50DA3">
          <w:rPr>
            <w:rFonts w:asciiTheme="majorBidi" w:hAnsiTheme="majorBidi" w:cstheme="majorBidi"/>
          </w:rPr>
          <w:t xml:space="preserve">during </w:t>
        </w:r>
      </w:ins>
      <w:ins w:id="38" w:author="Felipe Verdugo Ulloa" w:date="2024-01-12T12:22:00Z">
        <w:r w:rsidR="00F50DA3">
          <w:rPr>
            <w:rFonts w:asciiTheme="majorBidi" w:hAnsiTheme="majorBidi" w:cstheme="majorBidi"/>
          </w:rPr>
          <w:t>simple</w:t>
        </w:r>
      </w:ins>
      <w:ins w:id="39" w:author="Felipe Verdugo Ulloa" w:date="2024-01-12T12:20:00Z">
        <w:r w:rsidR="00F50DA3">
          <w:rPr>
            <w:rFonts w:asciiTheme="majorBidi" w:hAnsiTheme="majorBidi" w:cstheme="majorBidi"/>
          </w:rPr>
          <w:t xml:space="preserve"> </w:t>
        </w:r>
      </w:ins>
      <w:ins w:id="40" w:author="Felipe Verdugo Ulloa" w:date="2024-01-12T12:22:00Z">
        <w:r w:rsidR="00F50DA3">
          <w:rPr>
            <w:rFonts w:asciiTheme="majorBidi" w:hAnsiTheme="majorBidi" w:cstheme="majorBidi"/>
          </w:rPr>
          <w:t>piano</w:t>
        </w:r>
      </w:ins>
      <w:ins w:id="41" w:author="Felipe Verdugo Ulloa" w:date="2024-01-12T12:20:00Z">
        <w:r w:rsidR="00F50DA3">
          <w:rPr>
            <w:rFonts w:asciiTheme="majorBidi" w:hAnsiTheme="majorBidi" w:cstheme="majorBidi"/>
          </w:rPr>
          <w:t xml:space="preserve"> </w:t>
        </w:r>
      </w:ins>
      <w:ins w:id="42" w:author="Felipe Verdugo Ulloa" w:date="2024-01-12T12:22:00Z">
        <w:r w:rsidR="00F50DA3">
          <w:rPr>
            <w:rFonts w:asciiTheme="majorBidi" w:hAnsiTheme="majorBidi" w:cstheme="majorBidi"/>
          </w:rPr>
          <w:t>ta</w:t>
        </w:r>
      </w:ins>
      <w:ins w:id="43" w:author="Felipe Verdugo Ulloa" w:date="2024-01-12T12:23:00Z">
        <w:r w:rsidR="00F50DA3">
          <w:rPr>
            <w:rFonts w:asciiTheme="majorBidi" w:hAnsiTheme="majorBidi" w:cstheme="majorBidi"/>
          </w:rPr>
          <w:t>s</w:t>
        </w:r>
      </w:ins>
      <w:ins w:id="44" w:author="Felipe Verdugo Ulloa" w:date="2024-01-12T12:22:00Z">
        <w:r w:rsidR="00F50DA3">
          <w:rPr>
            <w:rFonts w:asciiTheme="majorBidi" w:hAnsiTheme="majorBidi" w:cstheme="majorBidi"/>
          </w:rPr>
          <w:t>ks</w:t>
        </w:r>
      </w:ins>
      <w:r w:rsidR="00635C99" w:rsidRPr="00635C99">
        <w:rPr>
          <w:rFonts w:asciiTheme="majorBidi" w:hAnsiTheme="majorBidi" w:cstheme="majorBidi"/>
        </w:rPr>
        <w:t>, focusing on the reduction of distal joint</w:t>
      </w:r>
      <w:ins w:id="45" w:author="Felipe Verdugo Ulloa" w:date="2024-01-12T12:21:00Z">
        <w:r w:rsidR="00F50DA3">
          <w:rPr>
            <w:rFonts w:asciiTheme="majorBidi" w:hAnsiTheme="majorBidi" w:cstheme="majorBidi"/>
          </w:rPr>
          <w:t>s</w:t>
        </w:r>
      </w:ins>
      <w:r w:rsidR="00635C99" w:rsidRPr="00635C99">
        <w:rPr>
          <w:rFonts w:asciiTheme="majorBidi" w:hAnsiTheme="majorBidi" w:cstheme="majorBidi"/>
        </w:rPr>
        <w:t xml:space="preserve"> torque</w:t>
      </w:r>
      <w:del w:id="46" w:author="Felipe Verdugo Ulloa" w:date="2024-01-12T12:21:00Z">
        <w:r w:rsidR="00635C99" w:rsidRPr="00635C99" w:rsidDel="00F50DA3">
          <w:rPr>
            <w:rFonts w:asciiTheme="majorBidi" w:hAnsiTheme="majorBidi" w:cstheme="majorBidi"/>
          </w:rPr>
          <w:delText>s</w:delText>
        </w:r>
      </w:del>
      <w:ins w:id="47" w:author="Felipe Verdugo Ulloa" w:date="2024-01-12T12:21:00Z">
        <w:r w:rsidR="00F50DA3">
          <w:rPr>
            <w:rFonts w:asciiTheme="majorBidi" w:hAnsiTheme="majorBidi" w:cstheme="majorBidi"/>
          </w:rPr>
          <w:t>, where</w:t>
        </w:r>
      </w:ins>
      <w:del w:id="48" w:author="Felipe Verdugo Ulloa" w:date="2024-01-12T12:21:00Z">
        <w:r w:rsidR="00635C99" w:rsidRPr="00635C99" w:rsidDel="00F50DA3">
          <w:rPr>
            <w:rFonts w:asciiTheme="majorBidi" w:hAnsiTheme="majorBidi" w:cstheme="majorBidi"/>
          </w:rPr>
          <w:delText>.</w:delText>
        </w:r>
      </w:del>
      <w:r w:rsidR="00635C99" w:rsidRPr="00635C99">
        <w:rPr>
          <w:rFonts w:asciiTheme="majorBidi" w:hAnsiTheme="majorBidi" w:cstheme="majorBidi"/>
        </w:rPr>
        <w:t xml:space="preserve"> </w:t>
      </w:r>
      <w:del w:id="49" w:author="Felipe Verdugo Ulloa" w:date="2024-01-12T12:21:00Z">
        <w:r w:rsidR="00635C99" w:rsidRPr="00635C99" w:rsidDel="00F50DA3">
          <w:rPr>
            <w:rFonts w:asciiTheme="majorBidi" w:hAnsiTheme="majorBidi" w:cstheme="majorBidi"/>
          </w:rPr>
          <w:delText>The objective is to offer a targeted approach</w:delText>
        </w:r>
        <w:r w:rsidR="000F0DA0" w:rsidDel="00F50DA3">
          <w:rPr>
            <w:rFonts w:asciiTheme="majorBidi" w:hAnsiTheme="majorBidi" w:cstheme="majorBidi"/>
          </w:rPr>
          <w:delText xml:space="preserve"> and </w:delText>
        </w:r>
        <w:r w:rsidR="000F0DA0" w:rsidRPr="00635C99" w:rsidDel="00F50DA3">
          <w:rPr>
            <w:rFonts w:asciiTheme="majorBidi" w:hAnsiTheme="majorBidi" w:cstheme="majorBidi"/>
          </w:rPr>
          <w:delText>practical solutions</w:delText>
        </w:r>
        <w:r w:rsidR="00635C99" w:rsidRPr="00635C99" w:rsidDel="00F50DA3">
          <w:rPr>
            <w:rFonts w:asciiTheme="majorBidi" w:hAnsiTheme="majorBidi" w:cstheme="majorBidi"/>
          </w:rPr>
          <w:delText xml:space="preserve"> to </w:delText>
        </w:r>
        <w:r w:rsidR="000F0DA0" w:rsidDel="00F50DA3">
          <w:rPr>
            <w:rFonts w:asciiTheme="majorBidi" w:hAnsiTheme="majorBidi" w:cstheme="majorBidi"/>
          </w:rPr>
          <w:delText>reduce</w:delText>
        </w:r>
        <w:r w:rsidR="000F0DA0" w:rsidRPr="00635C99" w:rsidDel="00F50DA3">
          <w:rPr>
            <w:rFonts w:asciiTheme="majorBidi" w:hAnsiTheme="majorBidi" w:cstheme="majorBidi"/>
          </w:rPr>
          <w:delText xml:space="preserve"> </w:delText>
        </w:r>
        <w:r w:rsidR="00635C99" w:rsidRPr="00635C99" w:rsidDel="00F50DA3">
          <w:rPr>
            <w:rFonts w:asciiTheme="majorBidi" w:hAnsiTheme="majorBidi" w:cstheme="majorBidi"/>
          </w:rPr>
          <w:delText>the risk of</w:delText>
        </w:r>
      </w:del>
      <w:ins w:id="50" w:author="Felipe Verdugo Ulloa" w:date="2024-01-12T12:21:00Z">
        <w:r w:rsidR="00F50DA3">
          <w:rPr>
            <w:rFonts w:asciiTheme="majorBidi" w:hAnsiTheme="majorBidi" w:cstheme="majorBidi"/>
          </w:rPr>
          <w:t>common</w:t>
        </w:r>
      </w:ins>
      <w:r w:rsidR="00635C99" w:rsidRPr="00635C99">
        <w:rPr>
          <w:rFonts w:asciiTheme="majorBidi" w:hAnsiTheme="majorBidi" w:cstheme="majorBidi"/>
        </w:rPr>
        <w:t xml:space="preserve"> PRMDs </w:t>
      </w:r>
      <w:del w:id="51" w:author="Felipe Verdugo Ulloa" w:date="2024-01-12T12:21:00Z">
        <w:r w:rsidR="00635C99" w:rsidRPr="00635C99" w:rsidDel="00F50DA3">
          <w:rPr>
            <w:rFonts w:asciiTheme="majorBidi" w:hAnsiTheme="majorBidi" w:cstheme="majorBidi"/>
          </w:rPr>
          <w:delText xml:space="preserve">in </w:delText>
        </w:r>
      </w:del>
      <w:ins w:id="52" w:author="Felipe Verdugo Ulloa" w:date="2024-01-12T12:21:00Z">
        <w:r w:rsidR="00F50DA3">
          <w:rPr>
            <w:rFonts w:asciiTheme="majorBidi" w:hAnsiTheme="majorBidi" w:cstheme="majorBidi"/>
          </w:rPr>
          <w:t>are found</w:t>
        </w:r>
      </w:ins>
      <w:del w:id="53" w:author="Felipe Verdugo Ulloa" w:date="2024-01-12T12:21:00Z">
        <w:r w:rsidR="00635C99" w:rsidRPr="00635C99" w:rsidDel="00F50DA3">
          <w:rPr>
            <w:rFonts w:asciiTheme="majorBidi" w:hAnsiTheme="majorBidi" w:cstheme="majorBidi"/>
          </w:rPr>
          <w:delText>professional pianists</w:delText>
        </w:r>
      </w:del>
      <w:r w:rsidR="00635C99" w:rsidRPr="00635C99">
        <w:rPr>
          <w:rFonts w:asciiTheme="majorBidi" w:hAnsiTheme="majorBidi" w:cstheme="majorBidi"/>
        </w:rPr>
        <w:t>.</w:t>
      </w:r>
      <w:ins w:id="54" w:author="Felipe Verdugo Ulloa" w:date="2024-01-12T12:23:00Z">
        <w:r w:rsidR="00F50DA3">
          <w:rPr>
            <w:rFonts w:asciiTheme="majorBidi" w:hAnsiTheme="majorBidi" w:cstheme="majorBidi"/>
          </w:rPr>
          <w:t xml:space="preserve"> </w:t>
        </w:r>
      </w:ins>
    </w:p>
    <w:p w14:paraId="111B0B4D" w14:textId="77777777" w:rsidR="00EF6E70" w:rsidDel="00F50DA3" w:rsidRDefault="00EF6E70" w:rsidP="000F0DA0">
      <w:pPr>
        <w:pStyle w:val="Standard"/>
        <w:jc w:val="both"/>
        <w:rPr>
          <w:del w:id="55" w:author="Felipe Verdugo Ulloa" w:date="2024-01-12T12:23:00Z"/>
          <w:rFonts w:asciiTheme="majorBidi" w:hAnsiTheme="majorBidi" w:cstheme="majorBidi"/>
        </w:rPr>
      </w:pPr>
    </w:p>
    <w:p w14:paraId="7289D981" w14:textId="4CF6B305" w:rsidR="00B17916" w:rsidDel="00F50DA3" w:rsidRDefault="005B2B49" w:rsidP="000F0DA0">
      <w:pPr>
        <w:pStyle w:val="Standard"/>
        <w:jc w:val="both"/>
        <w:rPr>
          <w:del w:id="56" w:author="Felipe Verdugo Ulloa" w:date="2024-01-12T12:24:00Z"/>
        </w:rPr>
      </w:pPr>
      <w:r w:rsidRPr="006C5C48">
        <w:rPr>
          <w:rFonts w:asciiTheme="majorBidi" w:hAnsiTheme="majorBidi" w:cstheme="majorBidi"/>
        </w:rPr>
        <w:t xml:space="preserve">A 3D torque-driven </w:t>
      </w:r>
      <w:r w:rsidR="008D1764">
        <w:rPr>
          <w:rFonts w:asciiTheme="majorBidi" w:hAnsiTheme="majorBidi" w:cstheme="majorBidi"/>
        </w:rPr>
        <w:t xml:space="preserve">upper body </w:t>
      </w:r>
      <w:r w:rsidRPr="006C5C48">
        <w:rPr>
          <w:rFonts w:asciiTheme="majorBidi" w:hAnsiTheme="majorBidi" w:cstheme="majorBidi"/>
        </w:rPr>
        <w:t>biomechanical model with 10 degrees of freedom was developed using Bioptim.</w:t>
      </w:r>
      <w:r w:rsidR="00962D85">
        <w:rPr>
          <w:rFonts w:asciiTheme="majorBidi" w:hAnsiTheme="majorBidi" w:cstheme="majorBidi"/>
        </w:rPr>
        <w:t xml:space="preserve"> </w:t>
      </w:r>
      <w:r w:rsidR="00070932">
        <w:rPr>
          <w:rFonts w:asciiTheme="majorBidi" w:hAnsiTheme="majorBidi" w:cstheme="majorBidi"/>
        </w:rPr>
        <w:t xml:space="preserve">We simulated two </w:t>
      </w:r>
      <w:r w:rsidR="008D1764">
        <w:rPr>
          <w:rFonts w:asciiTheme="majorBidi" w:hAnsiTheme="majorBidi" w:cstheme="majorBidi"/>
        </w:rPr>
        <w:t>type</w:t>
      </w:r>
      <w:r w:rsidR="00070932">
        <w:rPr>
          <w:rFonts w:asciiTheme="majorBidi" w:hAnsiTheme="majorBidi" w:cstheme="majorBidi"/>
        </w:rPr>
        <w:t>s of touch</w:t>
      </w:r>
      <w:r w:rsidR="008D1764">
        <w:rPr>
          <w:rFonts w:asciiTheme="majorBidi" w:hAnsiTheme="majorBidi" w:cstheme="majorBidi"/>
        </w:rPr>
        <w:t xml:space="preserve"> (struck</w:t>
      </w:r>
      <w:r w:rsidR="00070932">
        <w:rPr>
          <w:rFonts w:asciiTheme="majorBidi" w:hAnsiTheme="majorBidi" w:cstheme="majorBidi"/>
        </w:rPr>
        <w:t>,</w:t>
      </w:r>
      <w:r w:rsidR="008D1764">
        <w:rPr>
          <w:rFonts w:asciiTheme="majorBidi" w:hAnsiTheme="majorBidi" w:cstheme="majorBidi"/>
        </w:rPr>
        <w:t xml:space="preserve"> pressed) during isolated loud keystrokes while </w:t>
      </w:r>
      <w:r w:rsidR="00070932">
        <w:rPr>
          <w:rFonts w:asciiTheme="majorBidi" w:hAnsiTheme="majorBidi" w:cstheme="majorBidi"/>
        </w:rPr>
        <w:t>using a</w:t>
      </w:r>
      <w:r w:rsidR="00962D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dynamic trunk (DT) </w:t>
      </w:r>
      <w:r w:rsidR="00070932">
        <w:rPr>
          <w:rFonts w:asciiTheme="majorBidi" w:hAnsiTheme="majorBidi" w:cstheme="majorBidi"/>
        </w:rPr>
        <w:t>vs</w:t>
      </w:r>
      <w:r w:rsidR="00962D85">
        <w:rPr>
          <w:rFonts w:asciiTheme="majorBidi" w:hAnsiTheme="majorBidi" w:cstheme="majorBidi"/>
        </w:rPr>
        <w:t xml:space="preserve"> </w:t>
      </w:r>
      <w:r w:rsidR="00070932">
        <w:rPr>
          <w:rFonts w:asciiTheme="majorBidi" w:hAnsiTheme="majorBidi" w:cstheme="majorBidi"/>
        </w:rPr>
        <w:t xml:space="preserve">a </w:t>
      </w:r>
      <w:r>
        <w:rPr>
          <w:rFonts w:asciiTheme="majorBidi" w:hAnsiTheme="majorBidi" w:cstheme="majorBidi"/>
        </w:rPr>
        <w:t>static</w:t>
      </w:r>
      <w:r w:rsidR="00962D85">
        <w:rPr>
          <w:rFonts w:asciiTheme="majorBidi" w:hAnsiTheme="majorBidi" w:cstheme="majorBidi"/>
        </w:rPr>
        <w:t xml:space="preserve"> trunk </w:t>
      </w:r>
      <w:r>
        <w:rPr>
          <w:rFonts w:asciiTheme="majorBidi" w:hAnsiTheme="majorBidi" w:cstheme="majorBidi"/>
        </w:rPr>
        <w:t xml:space="preserve">(ST) </w:t>
      </w:r>
      <w:r w:rsidR="00070932">
        <w:rPr>
          <w:rFonts w:asciiTheme="majorBidi" w:hAnsiTheme="majorBidi" w:cstheme="majorBidi"/>
        </w:rPr>
        <w:t>playing strategy</w:t>
      </w:r>
      <w:r w:rsidR="000F0DA0" w:rsidRPr="00A77BD0">
        <w:rPr>
          <w:rFonts w:asciiTheme="majorBidi" w:hAnsiTheme="majorBidi" w:cstheme="majorBidi"/>
        </w:rPr>
        <w:t>.</w:t>
      </w:r>
      <w:r w:rsidR="00012DB0" w:rsidRPr="00012DB0">
        <w:rPr>
          <w:rFonts w:asciiTheme="majorBidi" w:hAnsiTheme="majorBidi" w:cstheme="majorBidi"/>
        </w:rPr>
        <w:t xml:space="preserve"> </w:t>
      </w:r>
      <w:r w:rsidR="00070932">
        <w:rPr>
          <w:rFonts w:asciiTheme="majorBidi" w:hAnsiTheme="majorBidi" w:cstheme="majorBidi"/>
        </w:rPr>
        <w:t xml:space="preserve">A weighted </w:t>
      </w:r>
      <w:r w:rsidR="00DC7991" w:rsidRPr="00DC7991">
        <w:rPr>
          <w:rFonts w:asciiTheme="majorBidi" w:hAnsiTheme="majorBidi" w:cstheme="majorBidi"/>
        </w:rPr>
        <w:t xml:space="preserve">torque minimization cost </w:t>
      </w:r>
      <w:r w:rsidR="00DC7991">
        <w:rPr>
          <w:rFonts w:asciiTheme="majorBidi" w:hAnsiTheme="majorBidi" w:cstheme="majorBidi"/>
        </w:rPr>
        <w:t>function</w:t>
      </w:r>
      <w:r w:rsidR="00070932">
        <w:rPr>
          <w:rFonts w:asciiTheme="majorBidi" w:hAnsiTheme="majorBidi" w:cstheme="majorBidi"/>
        </w:rPr>
        <w:t xml:space="preserve"> was applied to the model joints to greatly reduce</w:t>
      </w:r>
      <w:r w:rsidR="00DC7991">
        <w:rPr>
          <w:rFonts w:asciiTheme="majorBidi" w:hAnsiTheme="majorBidi" w:cstheme="majorBidi"/>
        </w:rPr>
        <w:t xml:space="preserve"> </w:t>
      </w:r>
      <w:r w:rsidR="000F0DA0" w:rsidRPr="00635C99">
        <w:rPr>
          <w:rFonts w:asciiTheme="majorBidi" w:hAnsiTheme="majorBidi" w:cstheme="majorBidi"/>
        </w:rPr>
        <w:t>distal joint</w:t>
      </w:r>
      <w:ins w:id="57" w:author="Felipe Verdugo Ulloa" w:date="2024-01-12T12:24:00Z">
        <w:r w:rsidR="00F50DA3">
          <w:rPr>
            <w:rFonts w:asciiTheme="majorBidi" w:hAnsiTheme="majorBidi" w:cstheme="majorBidi"/>
          </w:rPr>
          <w:t>s</w:t>
        </w:r>
      </w:ins>
      <w:r w:rsidR="000F0DA0" w:rsidRPr="00635C99">
        <w:rPr>
          <w:rFonts w:asciiTheme="majorBidi" w:hAnsiTheme="majorBidi" w:cstheme="majorBidi"/>
        </w:rPr>
        <w:t xml:space="preserve"> torque</w:t>
      </w:r>
      <w:del w:id="58" w:author="Felipe Verdugo Ulloa" w:date="2024-01-12T12:24:00Z">
        <w:r w:rsidR="000F0DA0" w:rsidRPr="00635C99" w:rsidDel="00F50DA3">
          <w:rPr>
            <w:rFonts w:asciiTheme="majorBidi" w:hAnsiTheme="majorBidi" w:cstheme="majorBidi"/>
          </w:rPr>
          <w:delText>s</w:delText>
        </w:r>
      </w:del>
      <w:r w:rsidR="000F0DA0" w:rsidDel="000F0DA0">
        <w:rPr>
          <w:rFonts w:asciiTheme="majorBidi" w:hAnsiTheme="majorBidi" w:cstheme="majorBidi"/>
        </w:rPr>
        <w:t xml:space="preserve"> </w:t>
      </w:r>
      <w:r w:rsidR="00DC7991" w:rsidRPr="00012DB0">
        <w:rPr>
          <w:rFonts w:asciiTheme="majorBidi" w:hAnsiTheme="majorBidi" w:cstheme="majorBidi"/>
        </w:rPr>
        <w:t>(MCP and Wrist)</w:t>
      </w:r>
      <w:r w:rsidR="00070932">
        <w:rPr>
          <w:rFonts w:asciiTheme="majorBidi" w:hAnsiTheme="majorBidi" w:cstheme="majorBidi"/>
        </w:rPr>
        <w:t xml:space="preserve"> during both playing strategies and touch types.</w:t>
      </w:r>
      <w:r w:rsidR="00012DB0" w:rsidRPr="00012DB0">
        <w:rPr>
          <w:rFonts w:asciiTheme="majorBidi" w:hAnsiTheme="majorBidi" w:cstheme="majorBidi"/>
        </w:rPr>
        <w:t xml:space="preserve"> </w:t>
      </w:r>
    </w:p>
    <w:p w14:paraId="5D133D8A" w14:textId="77777777" w:rsidR="00B17916" w:rsidDel="00F50DA3" w:rsidRDefault="00B17916" w:rsidP="005B2B49">
      <w:pPr>
        <w:pStyle w:val="Standard"/>
        <w:jc w:val="both"/>
        <w:rPr>
          <w:del w:id="59" w:author="Felipe Verdugo Ulloa" w:date="2024-01-12T12:24:00Z"/>
        </w:rPr>
      </w:pPr>
    </w:p>
    <w:p w14:paraId="73C8E10A" w14:textId="77777777" w:rsidR="00413971" w:rsidDel="00F50DA3" w:rsidRDefault="00C3145C" w:rsidP="00BA6F6C">
      <w:pPr>
        <w:pStyle w:val="Standard"/>
        <w:jc w:val="both"/>
        <w:rPr>
          <w:del w:id="60" w:author="Felipe Verdugo Ulloa" w:date="2024-01-12T12:25:00Z"/>
          <w:rFonts w:asciiTheme="majorBidi" w:hAnsiTheme="majorBidi" w:cstheme="majorBidi"/>
        </w:rPr>
      </w:pPr>
      <w:r>
        <w:t>DT</w:t>
      </w:r>
      <w:r w:rsidR="00962D85">
        <w:t xml:space="preserve"> </w:t>
      </w:r>
      <w:r w:rsidR="00070932">
        <w:t xml:space="preserve">strategy </w:t>
      </w:r>
      <w:r w:rsidR="00962D85">
        <w:t xml:space="preserve">reduced cumulative squared torque at </w:t>
      </w:r>
      <w:r w:rsidR="000F0DA0" w:rsidRPr="00635C99">
        <w:rPr>
          <w:rFonts w:asciiTheme="majorBidi" w:hAnsiTheme="majorBidi" w:cstheme="majorBidi"/>
        </w:rPr>
        <w:t>distal joint</w:t>
      </w:r>
      <w:r w:rsidR="000F0DA0">
        <w:t>s</w:t>
      </w:r>
      <w:r w:rsidR="00962D85">
        <w:t xml:space="preserve">, with a 30% reduction for struck and 20% in pressed touches. </w:t>
      </w:r>
      <w:r w:rsidR="005B2B49">
        <w:rPr>
          <w:rFonts w:asciiTheme="majorBidi" w:hAnsiTheme="majorBidi" w:cstheme="majorBidi"/>
        </w:rPr>
        <w:t>I</w:t>
      </w:r>
      <w:r w:rsidR="008D1764" w:rsidRPr="008D1764">
        <w:rPr>
          <w:rFonts w:asciiTheme="majorBidi" w:hAnsiTheme="majorBidi" w:cstheme="majorBidi"/>
        </w:rPr>
        <w:t xml:space="preserve">n </w:t>
      </w:r>
      <w:r>
        <w:rPr>
          <w:rFonts w:asciiTheme="majorBidi" w:hAnsiTheme="majorBidi" w:cstheme="majorBidi"/>
        </w:rPr>
        <w:t>ST</w:t>
      </w:r>
      <w:r w:rsidR="008D1764" w:rsidRPr="008D1764">
        <w:rPr>
          <w:rFonts w:asciiTheme="majorBidi" w:hAnsiTheme="majorBidi" w:cstheme="majorBidi"/>
        </w:rPr>
        <w:t xml:space="preserve"> conditions, the shoulder joint exhibited </w:t>
      </w:r>
      <w:r w:rsidR="005B2B49">
        <w:rPr>
          <w:rFonts w:asciiTheme="majorBidi" w:hAnsiTheme="majorBidi" w:cstheme="majorBidi"/>
        </w:rPr>
        <w:t>greater mechanical</w:t>
      </w:r>
      <w:r w:rsidR="008D1764" w:rsidRPr="008D1764">
        <w:rPr>
          <w:rFonts w:asciiTheme="majorBidi" w:hAnsiTheme="majorBidi" w:cstheme="majorBidi"/>
        </w:rPr>
        <w:t xml:space="preserve"> work, suggesting a compensatory mechanism for the absence of trunk </w:t>
      </w:r>
      <w:proofErr w:type="gramStart"/>
      <w:r w:rsidR="008D1764" w:rsidRPr="008D1764">
        <w:rPr>
          <w:rFonts w:asciiTheme="majorBidi" w:hAnsiTheme="majorBidi" w:cstheme="majorBidi"/>
        </w:rPr>
        <w:t>contribution</w:t>
      </w:r>
      <w:proofErr w:type="gramEnd"/>
      <w:r w:rsidR="008D1764" w:rsidRPr="00F50DA3">
        <w:rPr>
          <w:rFonts w:asciiTheme="majorBidi" w:hAnsiTheme="majorBidi" w:cstheme="majorBidi"/>
          <w:strike/>
          <w:rPrChange w:id="61" w:author="Felipe Verdugo Ulloa" w:date="2024-01-12T12:25:00Z">
            <w:rPr>
              <w:rFonts w:asciiTheme="majorBidi" w:hAnsiTheme="majorBidi" w:cstheme="majorBidi"/>
            </w:rPr>
          </w:rPrChange>
        </w:rPr>
        <w:t xml:space="preserve"> and potentially </w:t>
      </w:r>
      <w:r w:rsidR="005B2B49" w:rsidRPr="00F50DA3">
        <w:rPr>
          <w:rFonts w:asciiTheme="majorBidi" w:hAnsiTheme="majorBidi" w:cstheme="majorBidi"/>
          <w:strike/>
          <w:rPrChange w:id="62" w:author="Felipe Verdugo Ulloa" w:date="2024-01-12T12:25:00Z">
            <w:rPr>
              <w:rFonts w:asciiTheme="majorBidi" w:hAnsiTheme="majorBidi" w:cstheme="majorBidi"/>
            </w:rPr>
          </w:rPrChange>
        </w:rPr>
        <w:t>increasing</w:t>
      </w:r>
      <w:r w:rsidR="008D1764" w:rsidRPr="00F50DA3">
        <w:rPr>
          <w:rFonts w:asciiTheme="majorBidi" w:hAnsiTheme="majorBidi" w:cstheme="majorBidi"/>
          <w:strike/>
          <w:rPrChange w:id="63" w:author="Felipe Verdugo Ulloa" w:date="2024-01-12T12:25:00Z">
            <w:rPr>
              <w:rFonts w:asciiTheme="majorBidi" w:hAnsiTheme="majorBidi" w:cstheme="majorBidi"/>
            </w:rPr>
          </w:rPrChange>
        </w:rPr>
        <w:t xml:space="preserve"> </w:t>
      </w:r>
      <w:r w:rsidR="00A84B9F" w:rsidRPr="00F50DA3">
        <w:rPr>
          <w:rFonts w:asciiTheme="majorBidi" w:hAnsiTheme="majorBidi" w:cstheme="majorBidi"/>
          <w:strike/>
          <w:rPrChange w:id="64" w:author="Felipe Verdugo Ulloa" w:date="2024-01-12T12:25:00Z">
            <w:rPr>
              <w:rFonts w:asciiTheme="majorBidi" w:hAnsiTheme="majorBidi" w:cstheme="majorBidi"/>
            </w:rPr>
          </w:rPrChange>
        </w:rPr>
        <w:t xml:space="preserve">the </w:t>
      </w:r>
      <w:r w:rsidR="00962D85" w:rsidRPr="00F50DA3">
        <w:rPr>
          <w:rFonts w:asciiTheme="majorBidi" w:hAnsiTheme="majorBidi" w:cstheme="majorBidi"/>
          <w:strike/>
          <w:rPrChange w:id="65" w:author="Felipe Verdugo Ulloa" w:date="2024-01-12T12:25:00Z">
            <w:rPr>
              <w:rFonts w:asciiTheme="majorBidi" w:hAnsiTheme="majorBidi" w:cstheme="majorBidi"/>
            </w:rPr>
          </w:rPrChange>
        </w:rPr>
        <w:t xml:space="preserve">risk of muscular </w:t>
      </w:r>
      <w:r w:rsidR="008D1764" w:rsidRPr="00F50DA3">
        <w:rPr>
          <w:rFonts w:asciiTheme="majorBidi" w:hAnsiTheme="majorBidi" w:cstheme="majorBidi"/>
          <w:strike/>
          <w:rPrChange w:id="66" w:author="Felipe Verdugo Ulloa" w:date="2024-01-12T12:25:00Z">
            <w:rPr>
              <w:rFonts w:asciiTheme="majorBidi" w:hAnsiTheme="majorBidi" w:cstheme="majorBidi"/>
            </w:rPr>
          </w:rPrChange>
        </w:rPr>
        <w:t>fatigue</w:t>
      </w:r>
      <w:r w:rsidR="008D1764" w:rsidRPr="008D1764">
        <w:rPr>
          <w:rFonts w:asciiTheme="majorBidi" w:hAnsiTheme="majorBidi" w:cstheme="majorBidi"/>
        </w:rPr>
        <w:t xml:space="preserve">. </w:t>
      </w:r>
      <w:commentRangeStart w:id="67"/>
      <w:r w:rsidR="008D1764" w:rsidRPr="008D1764">
        <w:rPr>
          <w:rFonts w:asciiTheme="majorBidi" w:hAnsiTheme="majorBidi" w:cstheme="majorBidi"/>
        </w:rPr>
        <w:t>The wrist also showed a compensatory shift from controlled to active movements when trunk movements were excluded</w:t>
      </w:r>
      <w:commentRangeEnd w:id="67"/>
      <w:r w:rsidR="00F50DA3">
        <w:rPr>
          <w:rStyle w:val="Marquedecommentaire"/>
          <w:rFonts w:cs="Mangal"/>
        </w:rPr>
        <w:commentReference w:id="67"/>
      </w:r>
      <w:r w:rsidR="008D1764" w:rsidRPr="008D1764">
        <w:rPr>
          <w:rFonts w:asciiTheme="majorBidi" w:hAnsiTheme="majorBidi" w:cstheme="majorBidi"/>
        </w:rPr>
        <w:t xml:space="preserve">. </w:t>
      </w:r>
    </w:p>
    <w:p w14:paraId="285DBABD" w14:textId="77777777" w:rsidR="00413971" w:rsidDel="00F50DA3" w:rsidRDefault="00413971" w:rsidP="00BA6F6C">
      <w:pPr>
        <w:pStyle w:val="Standard"/>
        <w:jc w:val="both"/>
        <w:rPr>
          <w:del w:id="68" w:author="Felipe Verdugo Ulloa" w:date="2024-01-12T12:25:00Z"/>
          <w:rFonts w:asciiTheme="majorBidi" w:hAnsiTheme="majorBidi" w:cstheme="majorBidi"/>
        </w:rPr>
      </w:pPr>
    </w:p>
    <w:p w14:paraId="4DAF996F" w14:textId="7C6E23BB" w:rsidR="00A77BD0" w:rsidRPr="00BA6F6C" w:rsidRDefault="00BA6F6C" w:rsidP="00BA6F6C">
      <w:pPr>
        <w:pStyle w:val="Standard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BA6F6C">
        <w:rPr>
          <w:rFonts w:asciiTheme="majorBidi" w:hAnsiTheme="majorBidi" w:cstheme="majorBidi"/>
        </w:rPr>
        <w:t xml:space="preserve">his study indicates that the </w:t>
      </w:r>
      <w:r>
        <w:rPr>
          <w:rFonts w:asciiTheme="majorBidi" w:hAnsiTheme="majorBidi" w:cstheme="majorBidi"/>
        </w:rPr>
        <w:t>DT</w:t>
      </w:r>
      <w:r w:rsidRPr="00BA6F6C" w:rsidDel="00BA6F6C">
        <w:rPr>
          <w:rFonts w:asciiTheme="majorBidi" w:hAnsiTheme="majorBidi" w:cstheme="majorBidi"/>
        </w:rPr>
        <w:t xml:space="preserve"> </w:t>
      </w:r>
      <w:r w:rsidRPr="00BA6F6C">
        <w:rPr>
          <w:rFonts w:asciiTheme="majorBidi" w:hAnsiTheme="majorBidi" w:cstheme="majorBidi"/>
        </w:rPr>
        <w:t xml:space="preserve">approach may reduce torque on distal joints, which are more susceptible to </w:t>
      </w:r>
      <w:r>
        <w:rPr>
          <w:rFonts w:asciiTheme="majorBidi" w:hAnsiTheme="majorBidi" w:cstheme="majorBidi"/>
        </w:rPr>
        <w:t>PRMDs</w:t>
      </w:r>
      <w:r w:rsidRPr="00BA6F6C">
        <w:rPr>
          <w:rFonts w:asciiTheme="majorBidi" w:hAnsiTheme="majorBidi" w:cstheme="majorBidi"/>
        </w:rPr>
        <w:t xml:space="preserve">, by altering the workload distribution among upper body joints. </w:t>
      </w:r>
    </w:p>
    <w:p w14:paraId="377F5477" w14:textId="77777777" w:rsidR="008E6370" w:rsidRDefault="008E6370">
      <w:pPr>
        <w:pStyle w:val="Standard"/>
        <w:jc w:val="both"/>
      </w:pPr>
    </w:p>
    <w:p w14:paraId="43098CC3" w14:textId="77777777" w:rsidR="008E6370" w:rsidRDefault="008E6370">
      <w:pPr>
        <w:pStyle w:val="Standard"/>
        <w:jc w:val="both"/>
      </w:pPr>
    </w:p>
    <w:p w14:paraId="5C8E8884" w14:textId="77777777" w:rsidR="008E6370" w:rsidRDefault="008E6370">
      <w:pPr>
        <w:pStyle w:val="Standard"/>
        <w:jc w:val="both"/>
      </w:pPr>
    </w:p>
    <w:p w14:paraId="307551CB" w14:textId="77777777" w:rsidR="008E6370" w:rsidRDefault="008E6370">
      <w:pPr>
        <w:pStyle w:val="Standard"/>
        <w:jc w:val="both"/>
      </w:pPr>
    </w:p>
    <w:p w14:paraId="7BB2D0CD" w14:textId="77777777" w:rsidR="008E6370" w:rsidRDefault="008E6370">
      <w:pPr>
        <w:pStyle w:val="Standard"/>
        <w:jc w:val="both"/>
      </w:pPr>
    </w:p>
    <w:p w14:paraId="4AFA5ED6" w14:textId="77777777" w:rsidR="008E6370" w:rsidRDefault="008E6370">
      <w:pPr>
        <w:pStyle w:val="Standard"/>
        <w:jc w:val="both"/>
      </w:pPr>
    </w:p>
    <w:p w14:paraId="06D347FB" w14:textId="13AD95CC" w:rsidR="008E6370" w:rsidRDefault="008E6370">
      <w:pPr>
        <w:pStyle w:val="Standard"/>
        <w:jc w:val="both"/>
      </w:pPr>
    </w:p>
    <w:sectPr w:rsidR="008E6370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lipe Verdugo Ulloa" w:date="2024-01-12T12:37:00Z" w:initials="FVU">
    <w:p w14:paraId="1C93EEDE" w14:textId="77777777" w:rsidR="00340C0F" w:rsidRDefault="00340C0F" w:rsidP="00340C0F">
      <w:r>
        <w:rPr>
          <w:rStyle w:val="Marquedecommentaire"/>
        </w:rPr>
        <w:annotationRef/>
      </w:r>
      <w:r>
        <w:rPr>
          <w:rFonts w:cs="Mangal"/>
          <w:color w:val="000000"/>
          <w:sz w:val="20"/>
          <w:szCs w:val="18"/>
        </w:rPr>
        <w:t xml:space="preserve">My fast proposition, but it can probably be improved </w:t>
      </w:r>
    </w:p>
  </w:comment>
  <w:comment w:id="26" w:author="Felipe Verdugo Ulloa" w:date="2024-01-12T12:41:00Z" w:initials="FVU">
    <w:p w14:paraId="55AD5DE9" w14:textId="77777777" w:rsidR="00A303B5" w:rsidRDefault="00A303B5" w:rsidP="00A303B5">
      <w:r>
        <w:rPr>
          <w:rStyle w:val="Marquedecommentaire"/>
        </w:rPr>
        <w:annotationRef/>
      </w:r>
      <w:r>
        <w:rPr>
          <w:rFonts w:cs="Mangal"/>
          <w:color w:val="000000"/>
          <w:sz w:val="20"/>
          <w:szCs w:val="18"/>
        </w:rPr>
        <w:t xml:space="preserve">Add which type of presentation according to the journée de la recherche presentation possibilities </w:t>
      </w:r>
    </w:p>
  </w:comment>
  <w:comment w:id="67" w:author="Felipe Verdugo Ulloa" w:date="2024-01-12T12:26:00Z" w:initials="FVU">
    <w:p w14:paraId="073BDC92" w14:textId="7639104F" w:rsidR="00F50DA3" w:rsidRDefault="00F50DA3" w:rsidP="00F50DA3">
      <w:r>
        <w:rPr>
          <w:rStyle w:val="Marquedecommentaire"/>
        </w:rPr>
        <w:annotationRef/>
      </w:r>
      <w:r>
        <w:rPr>
          <w:rFonts w:cs="Mangal"/>
          <w:sz w:val="20"/>
          <w:szCs w:val="18"/>
        </w:rPr>
        <w:t xml:space="preserve">I do not understand this phrase. Consider erasing it if not essential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93EEDE" w15:done="0"/>
  <w15:commentEx w15:paraId="55AD5DE9" w15:done="0"/>
  <w15:commentEx w15:paraId="073BDC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25B171C" w16cex:dateUtc="2024-01-12T17:37:00Z"/>
  <w16cex:commentExtensible w16cex:durableId="42C9D942" w16cex:dateUtc="2024-01-12T17:41:00Z"/>
  <w16cex:commentExtensible w16cex:durableId="099012C2" w16cex:dateUtc="2024-01-12T1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93EEDE" w16cid:durableId="425B171C"/>
  <w16cid:commentId w16cid:paraId="55AD5DE9" w16cid:durableId="42C9D942"/>
  <w16cid:commentId w16cid:paraId="073BDC92" w16cid:durableId="099012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A9ED" w14:textId="77777777" w:rsidR="00056965" w:rsidRDefault="00056965">
      <w:r>
        <w:separator/>
      </w:r>
    </w:p>
  </w:endnote>
  <w:endnote w:type="continuationSeparator" w:id="0">
    <w:p w14:paraId="5743431A" w14:textId="77777777" w:rsidR="00056965" w:rsidRDefault="0005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  <w:sig w:usb0="A00002AF" w:usb1="500078FB" w:usb2="00000000" w:usb3="00000000" w:csb0="0000009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A6DA" w14:textId="77777777" w:rsidR="00056965" w:rsidRDefault="00056965">
      <w:r>
        <w:rPr>
          <w:color w:val="000000"/>
        </w:rPr>
        <w:separator/>
      </w:r>
    </w:p>
  </w:footnote>
  <w:footnote w:type="continuationSeparator" w:id="0">
    <w:p w14:paraId="4BEA9F05" w14:textId="77777777" w:rsidR="00056965" w:rsidRDefault="0005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202C"/>
    <w:multiLevelType w:val="multilevel"/>
    <w:tmpl w:val="FBC69E8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16754533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pe Verdugo Ulloa">
    <w15:presenceInfo w15:providerId="AD" w15:userId="S::felipe.verdugo.ulloa@umontreal.ca::5db9417d-927c-4245-9a9e-8c2b051cd6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F82"/>
    <w:rsid w:val="00012DB0"/>
    <w:rsid w:val="00056965"/>
    <w:rsid w:val="00070932"/>
    <w:rsid w:val="000F0DA0"/>
    <w:rsid w:val="001A0014"/>
    <w:rsid w:val="00230E16"/>
    <w:rsid w:val="002C2DA7"/>
    <w:rsid w:val="003031C6"/>
    <w:rsid w:val="00340C0F"/>
    <w:rsid w:val="00362B39"/>
    <w:rsid w:val="00376F0F"/>
    <w:rsid w:val="00413971"/>
    <w:rsid w:val="004A0EB0"/>
    <w:rsid w:val="004A1F82"/>
    <w:rsid w:val="00516328"/>
    <w:rsid w:val="00570CFD"/>
    <w:rsid w:val="0057293C"/>
    <w:rsid w:val="005B2B49"/>
    <w:rsid w:val="005E3468"/>
    <w:rsid w:val="00635C99"/>
    <w:rsid w:val="0063677D"/>
    <w:rsid w:val="006B5B4D"/>
    <w:rsid w:val="006C5C48"/>
    <w:rsid w:val="00760B08"/>
    <w:rsid w:val="008B6D98"/>
    <w:rsid w:val="008C7FC0"/>
    <w:rsid w:val="008D1764"/>
    <w:rsid w:val="008E6370"/>
    <w:rsid w:val="00931CE2"/>
    <w:rsid w:val="00940F2A"/>
    <w:rsid w:val="00962D85"/>
    <w:rsid w:val="009B6EEA"/>
    <w:rsid w:val="009F147B"/>
    <w:rsid w:val="00A303B5"/>
    <w:rsid w:val="00A54568"/>
    <w:rsid w:val="00A77BD0"/>
    <w:rsid w:val="00A84B9F"/>
    <w:rsid w:val="00B17916"/>
    <w:rsid w:val="00B6271B"/>
    <w:rsid w:val="00BA6F6C"/>
    <w:rsid w:val="00BB2B61"/>
    <w:rsid w:val="00C028E9"/>
    <w:rsid w:val="00C3145C"/>
    <w:rsid w:val="00C9346B"/>
    <w:rsid w:val="00DC7991"/>
    <w:rsid w:val="00DF0B15"/>
    <w:rsid w:val="00E63539"/>
    <w:rsid w:val="00ED1A63"/>
    <w:rsid w:val="00EF6E70"/>
    <w:rsid w:val="00F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DF9B21"/>
  <w15:docId w15:val="{A7ADFE4E-AD9A-45F4-BE29-EBBC26DE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VPOAuthors">
    <w:name w:val="VPO Authors"/>
    <w:basedOn w:val="Standard"/>
    <w:pPr>
      <w:suppressLineNumbers/>
      <w:spacing w:before="120" w:after="120"/>
      <w:jc w:val="center"/>
    </w:pPr>
    <w:rPr>
      <w:rFonts w:ascii="Cambria" w:eastAsia="Cambria" w:hAnsi="Cambria" w:cs="Cambria"/>
      <w:iCs/>
      <w:sz w:val="22"/>
    </w:rPr>
  </w:style>
  <w:style w:type="paragraph" w:customStyle="1" w:styleId="VPOAbstract">
    <w:name w:val="VPO Abstract"/>
    <w:basedOn w:val="VPOAuthors"/>
    <w:next w:val="Standard"/>
    <w:pPr>
      <w:spacing w:before="567" w:after="283"/>
      <w:ind w:left="567" w:right="567"/>
      <w:jc w:val="both"/>
    </w:pPr>
    <w:rPr>
      <w:i/>
    </w:rPr>
  </w:style>
  <w:style w:type="paragraph" w:customStyle="1" w:styleId="VPOKeywords">
    <w:name w:val="VPO Keywords"/>
    <w:basedOn w:val="VPOAbstract"/>
    <w:next w:val="Standard"/>
    <w:pPr>
      <w:spacing w:before="283"/>
    </w:pPr>
  </w:style>
  <w:style w:type="paragraph" w:customStyle="1" w:styleId="VPOHeading1">
    <w:name w:val="VPO Heading 1"/>
    <w:basedOn w:val="Standard"/>
    <w:next w:val="Standard"/>
    <w:pPr>
      <w:suppressLineNumbers/>
      <w:spacing w:before="360" w:after="120"/>
    </w:pPr>
    <w:rPr>
      <w:rFonts w:ascii="Cambria" w:eastAsia="Cambria" w:hAnsi="Cambria" w:cs="Cambria"/>
      <w:b/>
      <w:iCs/>
      <w:sz w:val="28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styleId="Rvision">
    <w:name w:val="Revision"/>
    <w:hidden/>
    <w:uiPriority w:val="99"/>
    <w:semiHidden/>
    <w:rsid w:val="00376F0F"/>
    <w:pPr>
      <w:suppressAutoHyphens w:val="0"/>
      <w:autoSpaceDN/>
      <w:textAlignment w:val="auto"/>
    </w:pPr>
    <w:rPr>
      <w:rFonts w:cs="Mangal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376F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76F0F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76F0F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76F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76F0F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26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871650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72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2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FF921-F88C-49F7-8E7A-29107EC9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292</Words>
  <Characters>1686</Characters>
  <Application>Microsoft Office Word</Application>
  <DocSecurity>0</DocSecurity>
  <Lines>25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shahiri</dc:creator>
  <cp:lastModifiedBy>Felipe Verdugo Ulloa</cp:lastModifiedBy>
  <cp:revision>6</cp:revision>
  <dcterms:created xsi:type="dcterms:W3CDTF">2024-01-11T16:09:00Z</dcterms:created>
  <dcterms:modified xsi:type="dcterms:W3CDTF">2024-01-12T17:41:00Z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9e3152215c05e68191dc8490c1c7e278264219e3f658af24b7d697a57705e849</vt:lpwstr>
  </property>
</Properties>
</file>