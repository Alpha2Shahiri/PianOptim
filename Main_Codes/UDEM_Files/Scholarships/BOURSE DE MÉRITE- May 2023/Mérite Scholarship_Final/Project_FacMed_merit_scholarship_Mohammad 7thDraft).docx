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8646" w14:textId="77777777" w:rsidR="00A23654" w:rsidRPr="0054263D" w:rsidRDefault="00A23654" w:rsidP="00A23654">
      <w:pPr>
        <w:rPr>
          <w:rStyle w:val="markedcontent"/>
          <w:rFonts w:asciiTheme="majorBidi" w:hAnsiTheme="majorBidi" w:cstheme="majorBidi"/>
          <w:color w:val="FF0000"/>
          <w:highlight w:val="yellow"/>
        </w:rPr>
      </w:pPr>
      <w:bookmarkStart w:id="0" w:name="_Hlk134816548"/>
      <w:r w:rsidRPr="0054263D">
        <w:rPr>
          <w:rStyle w:val="markedcontent"/>
          <w:rFonts w:asciiTheme="majorBidi" w:hAnsiTheme="majorBidi" w:cstheme="majorBidi"/>
          <w:color w:val="FF0000"/>
          <w:highlight w:val="yellow"/>
        </w:rPr>
        <w:t>DESCRIPTION DU PROJET DE RECHERCHE</w:t>
      </w:r>
    </w:p>
    <w:p w14:paraId="6CF402DE" w14:textId="77777777" w:rsidR="00A23654" w:rsidRPr="0054263D" w:rsidRDefault="00A23654" w:rsidP="00A23654">
      <w:pPr>
        <w:rPr>
          <w:rStyle w:val="markedcontent"/>
          <w:rFonts w:asciiTheme="majorBidi" w:hAnsiTheme="majorBidi" w:cstheme="majorBidi"/>
          <w:highlight w:val="yellow"/>
        </w:rPr>
      </w:pPr>
    </w:p>
    <w:p w14:paraId="681EFDE0" w14:textId="6FB5BA90" w:rsidR="00D54908" w:rsidRPr="006517D3" w:rsidDel="001023B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1" w:author="Mohammadali Shahiri" w:date="2023-05-12T11:59:00Z"/>
          <w:rFonts w:asciiTheme="majorBidi" w:hAnsiTheme="majorBidi" w:cstheme="majorBidi"/>
          <w:b/>
          <w:bCs/>
          <w:color w:val="FF0000"/>
          <w:kern w:val="0"/>
          <w:sz w:val="16"/>
          <w:szCs w:val="16"/>
        </w:rPr>
      </w:pPr>
      <w:r w:rsidRPr="006517D3">
        <w:rPr>
          <w:rFonts w:asciiTheme="majorBidi" w:hAnsiTheme="majorBidi" w:cstheme="majorBidi"/>
          <w:b/>
          <w:bCs/>
          <w:color w:val="FF0000"/>
          <w:kern w:val="0"/>
          <w:sz w:val="16"/>
          <w:szCs w:val="16"/>
        </w:rPr>
        <w:t>Problématique:</w:t>
      </w:r>
      <w:ins w:id="2" w:author="Mohammadali Shahiri" w:date="2023-05-12T11:59:00Z">
        <w:r w:rsidR="001023B9">
          <w:rPr>
            <w:rFonts w:asciiTheme="majorBidi" w:hAnsiTheme="majorBidi" w:cstheme="majorBidi"/>
            <w:b/>
            <w:bCs/>
            <w:color w:val="FF0000"/>
            <w:kern w:val="0"/>
            <w:sz w:val="16"/>
            <w:szCs w:val="16"/>
          </w:rPr>
          <w:t xml:space="preserve"> </w:t>
        </w:r>
      </w:ins>
    </w:p>
    <w:p w14:paraId="07FE64B4" w14:textId="5DB7755B" w:rsidR="005D25FC" w:rsidRPr="001B6328" w:rsidDel="001023B9" w:rsidRDefault="005D25FC" w:rsidP="002F5C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3" w:author="Mohammadali Shahiri" w:date="2023-05-12T11:59:00Z"/>
          <w:rFonts w:asciiTheme="majorBidi" w:hAnsiTheme="majorBidi" w:cstheme="majorBidi"/>
          <w:kern w:val="0"/>
          <w:sz w:val="16"/>
          <w:szCs w:val="16"/>
          <w:lang w:val="en-US"/>
        </w:rPr>
      </w:pPr>
    </w:p>
    <w:p w14:paraId="237F23E0" w14:textId="19F43422" w:rsidR="006517D3" w:rsidRPr="001B6328" w:rsidDel="00C80D34" w:rsidRDefault="00CF0B53" w:rsidP="00C80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4" w:author="Mickael Begon" w:date="2023-05-11T20:32:00Z"/>
          <w:del w:id="5" w:author="Mohammadali Shahiri" w:date="2023-05-12T10:46:00Z"/>
          <w:rFonts w:asciiTheme="majorBidi" w:hAnsiTheme="majorBidi" w:cstheme="majorBidi"/>
          <w:kern w:val="0"/>
          <w:sz w:val="16"/>
          <w:szCs w:val="16"/>
          <w:lang w:val="en-US"/>
          <w:rPrChange w:id="6" w:author="Mohammadali Shahiri" w:date="2023-05-12T10:46:00Z">
            <w:rPr>
              <w:ins w:id="7" w:author="Mickael Begon" w:date="2023-05-11T20:32:00Z"/>
              <w:del w:id="8" w:author="Mohammadali Shahiri" w:date="2023-05-12T10:46:00Z"/>
              <w:rFonts w:asciiTheme="majorBidi" w:hAnsiTheme="majorBidi" w:cstheme="majorBidi"/>
            </w:rPr>
          </w:rPrChange>
        </w:rPr>
      </w:pPr>
      <w:bookmarkStart w:id="9" w:name="_Hlk133847800"/>
      <w:del w:id="10" w:author="Mohammadali Shahiri" w:date="2023-05-12T10:51:00Z">
        <w:r w:rsidRPr="006517D3" w:rsidDel="00814D44">
          <w:rPr>
            <w:rFonts w:asciiTheme="majorBidi" w:hAnsiTheme="majorBidi" w:cstheme="majorBidi"/>
            <w:kern w:val="0"/>
            <w:sz w:val="16"/>
            <w:szCs w:val="16"/>
            <w:lang w:val="en-US"/>
          </w:rPr>
          <w:delText>Despite pianists adopting various strategies based on their , t</w:delText>
        </w:r>
        <w:r w:rsidR="00C25AF6" w:rsidRPr="006517D3" w:rsidDel="00814D44">
          <w:rPr>
            <w:rFonts w:asciiTheme="majorBidi" w:hAnsiTheme="majorBidi" w:cstheme="majorBidi"/>
            <w:kern w:val="0"/>
            <w:sz w:val="16"/>
            <w:szCs w:val="16"/>
            <w:lang w:val="en-US"/>
          </w:rPr>
          <w:delText xml:space="preserve">here still needs to be a generally agreed-upon description of the specific movements considered </w:delText>
        </w:r>
        <w:r w:rsidR="006517D3" w:rsidDel="00814D44">
          <w:rPr>
            <w:rFonts w:asciiTheme="majorBidi" w:hAnsiTheme="majorBidi" w:cstheme="majorBidi"/>
            <w:kern w:val="0"/>
            <w:sz w:val="16"/>
            <w:szCs w:val="16"/>
            <w:lang w:val="en-US"/>
          </w:rPr>
          <w:delText>optimal</w:delText>
        </w:r>
        <w:r w:rsidR="006517D3" w:rsidRPr="006517D3" w:rsidDel="00814D44">
          <w:rPr>
            <w:rFonts w:asciiTheme="majorBidi" w:hAnsiTheme="majorBidi" w:cstheme="majorBidi"/>
            <w:kern w:val="0"/>
            <w:sz w:val="16"/>
            <w:szCs w:val="16"/>
            <w:lang w:val="en-US"/>
          </w:rPr>
          <w:delText xml:space="preserve"> </w:delText>
        </w:r>
        <w:r w:rsidR="00C25AF6" w:rsidRPr="006517D3" w:rsidDel="00814D44">
          <w:rPr>
            <w:rFonts w:asciiTheme="majorBidi" w:hAnsiTheme="majorBidi" w:cstheme="majorBidi"/>
            <w:kern w:val="0"/>
            <w:sz w:val="16"/>
            <w:szCs w:val="16"/>
            <w:lang w:val="en-US"/>
          </w:rPr>
          <w:delText>for minimizing the risk of injuries</w:delText>
        </w:r>
      </w:del>
      <w:del w:id="11" w:author="Mohammadali Shahiri" w:date="2023-05-12T10:46:00Z">
        <w:r w:rsidRPr="006517D3" w:rsidDel="00C80D34">
          <w:rPr>
            <w:rFonts w:asciiTheme="majorBidi" w:hAnsiTheme="majorBidi" w:cstheme="majorBidi"/>
            <w:kern w:val="0"/>
            <w:sz w:val="16"/>
            <w:szCs w:val="16"/>
            <w:lang w:val="en-US"/>
          </w:rPr>
          <w:delText>.</w:delText>
        </w:r>
      </w:del>
      <w:del w:id="12" w:author="Mohammadali Shahiri" w:date="2023-05-12T10:51:00Z">
        <w:r w:rsidR="00C80D34" w:rsidDel="00814D44">
          <w:rPr>
            <w:rFonts w:asciiTheme="majorBidi" w:hAnsiTheme="majorBidi" w:cstheme="majorBidi"/>
            <w:kern w:val="0"/>
            <w:sz w:val="16"/>
            <w:szCs w:val="16"/>
            <w:lang w:val="en-US"/>
          </w:rPr>
          <w:delText>.</w:delText>
        </w:r>
        <w:r w:rsidR="00C25AF6" w:rsidRPr="006517D3" w:rsidDel="00814D44">
          <w:rPr>
            <w:rFonts w:asciiTheme="majorBidi" w:hAnsiTheme="majorBidi" w:cstheme="majorBidi"/>
            <w:kern w:val="0"/>
            <w:sz w:val="16"/>
            <w:szCs w:val="16"/>
            <w:lang w:val="en-US"/>
          </w:rPr>
          <w:delText xml:space="preserve"> </w:delText>
        </w:r>
      </w:del>
    </w:p>
    <w:p w14:paraId="180F8733" w14:textId="77777777" w:rsidR="006517D3" w:rsidDel="00C80D34" w:rsidRDefault="006517D3" w:rsidP="00C80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13" w:author="Mickael Begon" w:date="2023-05-11T20:32:00Z"/>
          <w:del w:id="14" w:author="Mohammadali Shahiri" w:date="2023-05-12T10:46:00Z"/>
          <w:rFonts w:asciiTheme="majorBidi" w:hAnsiTheme="majorBidi" w:cstheme="majorBidi"/>
          <w:kern w:val="0"/>
          <w:sz w:val="16"/>
          <w:szCs w:val="16"/>
          <w:lang w:val="en-US"/>
        </w:rPr>
      </w:pPr>
    </w:p>
    <w:p w14:paraId="4569F733" w14:textId="238CF0AB" w:rsidR="00FA42B2" w:rsidDel="00814D44" w:rsidRDefault="00C25AF6"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15" w:author="Mohammadali Shahiri" w:date="2023-05-12T10:51:00Z"/>
          <w:rFonts w:asciiTheme="majorBidi" w:hAnsiTheme="majorBidi" w:cstheme="majorBidi"/>
          <w:kern w:val="0"/>
          <w:sz w:val="16"/>
          <w:szCs w:val="16"/>
          <w:lang w:val="en-US"/>
        </w:rPr>
      </w:pPr>
      <w:del w:id="16" w:author="Mohammadali Shahiri" w:date="2023-05-12T10:51:00Z">
        <w:r w:rsidRPr="006517D3" w:rsidDel="00814D44">
          <w:rPr>
            <w:rFonts w:asciiTheme="majorBidi" w:hAnsiTheme="majorBidi" w:cstheme="majorBidi"/>
            <w:kern w:val="0"/>
            <w:sz w:val="16"/>
            <w:szCs w:val="16"/>
            <w:lang w:val="en-US"/>
          </w:rPr>
          <w:delText xml:space="preserve">Numerical simulation for optimization, which removes the need for performing extensive experiments involving many participants, allows for the analysis of this topic. A research axis focused on pianists' motions is </w:delText>
        </w:r>
        <w:r w:rsidR="00CF0B53" w:rsidRPr="006517D3" w:rsidDel="00814D44">
          <w:rPr>
            <w:rFonts w:asciiTheme="majorBidi" w:hAnsiTheme="majorBidi" w:cstheme="majorBidi"/>
            <w:kern w:val="0"/>
            <w:sz w:val="16"/>
            <w:szCs w:val="16"/>
            <w:lang w:val="en-US"/>
          </w:rPr>
          <w:delText xml:space="preserve">being </w:delText>
        </w:r>
        <w:r w:rsidRPr="006517D3" w:rsidDel="00814D44">
          <w:rPr>
            <w:rFonts w:asciiTheme="majorBidi" w:hAnsiTheme="majorBidi" w:cstheme="majorBidi"/>
            <w:kern w:val="0"/>
            <w:sz w:val="16"/>
            <w:szCs w:val="16"/>
            <w:lang w:val="en-US"/>
          </w:rPr>
          <w:delText>developed by researchers at the Laboratoire de simulation et modélisation du mouvement (S2M)</w:delText>
        </w:r>
        <w:r w:rsidRPr="001B6328" w:rsidDel="00814D44">
          <w:rPr>
            <w:rFonts w:asciiTheme="majorBidi" w:hAnsiTheme="majorBidi" w:cstheme="majorBidi"/>
            <w:kern w:val="0"/>
            <w:sz w:val="16"/>
            <w:szCs w:val="16"/>
            <w:lang w:val="en-US"/>
            <w:rPrChange w:id="17" w:author="Mohammadali Shahiri" w:date="2023-05-12T10:47:00Z">
              <w:rPr>
                <w:rFonts w:asciiTheme="majorBidi" w:hAnsiTheme="majorBidi" w:cstheme="majorBidi"/>
                <w:kern w:val="0"/>
                <w:sz w:val="16"/>
                <w:szCs w:val="16"/>
                <w:vertAlign w:val="superscript"/>
                <w:lang w:val="en-US"/>
              </w:rPr>
            </w:rPrChange>
          </w:rPr>
          <w:delText xml:space="preserve"> </w:delText>
        </w:r>
      </w:del>
      <w:del w:id="18" w:author="Mohammadali Shahiri" w:date="2023-05-12T10:49:00Z">
        <w:r w:rsidRPr="001B6328" w:rsidDel="001B6328">
          <w:rPr>
            <w:rFonts w:asciiTheme="majorBidi" w:hAnsiTheme="majorBidi" w:cstheme="majorBidi"/>
            <w:kern w:val="0"/>
            <w:sz w:val="16"/>
            <w:szCs w:val="16"/>
            <w:vertAlign w:val="superscript"/>
            <w:lang w:val="en-US"/>
          </w:rPr>
          <w:delText>1-3</w:delText>
        </w:r>
      </w:del>
      <w:del w:id="19" w:author="Mohammadali Shahiri" w:date="2023-05-12T10:51:00Z">
        <w:r w:rsidRPr="001B6328" w:rsidDel="00814D44">
          <w:rPr>
            <w:rFonts w:asciiTheme="majorBidi" w:hAnsiTheme="majorBidi" w:cstheme="majorBidi"/>
            <w:kern w:val="0"/>
            <w:sz w:val="16"/>
            <w:szCs w:val="16"/>
            <w:lang w:val="en-US"/>
            <w:rPrChange w:id="20" w:author="Mohammadali Shahiri" w:date="2023-05-12T10:47:00Z">
              <w:rPr>
                <w:rFonts w:asciiTheme="majorBidi" w:hAnsiTheme="majorBidi" w:cstheme="majorBidi"/>
                <w:kern w:val="0"/>
                <w:sz w:val="16"/>
                <w:szCs w:val="16"/>
                <w:vertAlign w:val="superscript"/>
                <w:lang w:val="en-US"/>
              </w:rPr>
            </w:rPrChange>
          </w:rPr>
          <w:delText xml:space="preserve"> </w:delText>
        </w:r>
        <w:r w:rsidRPr="006517D3" w:rsidDel="00814D44">
          <w:rPr>
            <w:rFonts w:asciiTheme="majorBidi" w:hAnsiTheme="majorBidi" w:cstheme="majorBidi"/>
            <w:kern w:val="0"/>
            <w:sz w:val="16"/>
            <w:szCs w:val="16"/>
            <w:lang w:val="en-US"/>
          </w:rPr>
          <w:delText xml:space="preserve">to investigate this. This research axis utilizes an interdisciplinary approach to combine theoretical models with empirical data from musicians' movements to provide an evidence-based platform to optimize pianist performances. These research efforts aim to create a stronger bond between musicians and scientific knowledge, leading to more practical research applications in music practice and performance. Additionally, researchers can also create study topics that are more pertinent to the needs of musicians and develop creative solutions to the problems they face. To do this, they examine and analyze biomechanical data, then provide their conclusions in reports that </w:delText>
        </w:r>
        <w:r w:rsidR="006517D3" w:rsidDel="00814D44">
          <w:rPr>
            <w:rFonts w:asciiTheme="majorBidi" w:hAnsiTheme="majorBidi" w:cstheme="majorBidi"/>
            <w:kern w:val="0"/>
            <w:sz w:val="16"/>
            <w:szCs w:val="16"/>
            <w:lang w:val="en-US"/>
          </w:rPr>
          <w:delText>musicians can read and comprehend</w:delText>
        </w:r>
        <w:r w:rsidRPr="006517D3" w:rsidDel="00814D44">
          <w:rPr>
            <w:rFonts w:asciiTheme="majorBidi" w:hAnsiTheme="majorBidi" w:cstheme="majorBidi"/>
            <w:kern w:val="0"/>
            <w:sz w:val="16"/>
            <w:szCs w:val="16"/>
            <w:lang w:val="en-US"/>
          </w:rPr>
          <w:delText>. This enhances their overall experience by enabling musicians to immediately apply the learnings from the research to their practice and performances.</w:delText>
        </w:r>
      </w:del>
    </w:p>
    <w:p w14:paraId="50B3D75B" w14:textId="3C069A4A" w:rsidR="003229C3" w:rsidRDefault="001C59E8" w:rsidP="001C59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21" w:author="Mohammadali Shahiri" w:date="2023-05-12T12:17:00Z"/>
          <w:rFonts w:asciiTheme="majorBidi" w:hAnsiTheme="majorBidi" w:cstheme="majorBidi"/>
          <w:kern w:val="0"/>
          <w:sz w:val="16"/>
          <w:szCs w:val="16"/>
          <w:lang w:val="en-US"/>
        </w:rPr>
      </w:pPr>
      <w:bookmarkStart w:id="22" w:name="_Hlk134786287"/>
      <w:bookmarkEnd w:id="9"/>
      <w:ins w:id="23" w:author="Mohammadali Shahiri" w:date="2023-05-12T12:30:00Z">
        <w:r w:rsidRPr="004C111F">
          <w:rPr>
            <w:rFonts w:asciiTheme="majorBidi" w:hAnsiTheme="majorBidi" w:cstheme="majorBidi"/>
            <w:kern w:val="0"/>
            <w:sz w:val="16"/>
            <w:szCs w:val="16"/>
            <w:lang w:val="en-US"/>
          </w:rPr>
          <w:t>Playing-related musculoskeletal disorders (PRMDs) are a recognized problem among professional musicians</w:t>
        </w:r>
        <w:r w:rsidRPr="004C111F">
          <w:rPr>
            <w:rFonts w:asciiTheme="majorBidi" w:hAnsiTheme="majorBidi" w:cstheme="majorBidi"/>
            <w:kern w:val="0"/>
            <w:sz w:val="16"/>
            <w:szCs w:val="16"/>
            <w:vertAlign w:val="superscript"/>
            <w:lang w:val="en-US"/>
          </w:rPr>
          <w:t>1</w:t>
        </w:r>
        <w:r w:rsidRPr="004C111F">
          <w:rPr>
            <w:rFonts w:asciiTheme="majorBidi" w:hAnsiTheme="majorBidi" w:cstheme="majorBidi"/>
            <w:kern w:val="0"/>
            <w:sz w:val="16"/>
            <w:szCs w:val="16"/>
            <w:lang w:val="en-US"/>
          </w:rPr>
          <w:t xml:space="preserve">. </w:t>
        </w:r>
        <w:r w:rsidRPr="006517D3">
          <w:rPr>
            <w:rFonts w:asciiTheme="majorBidi" w:hAnsiTheme="majorBidi" w:cstheme="majorBidi"/>
            <w:kern w:val="0"/>
            <w:sz w:val="16"/>
            <w:szCs w:val="16"/>
            <w:lang w:val="en-US"/>
          </w:rPr>
          <w:t xml:space="preserve">Despite pianists adopting various strategies based on their </w:t>
        </w:r>
        <w:r w:rsidRPr="004C111F">
          <w:rPr>
            <w:rFonts w:asciiTheme="majorBidi" w:hAnsiTheme="majorBidi" w:cstheme="majorBidi"/>
            <w:kern w:val="0"/>
            <w:sz w:val="16"/>
            <w:szCs w:val="16"/>
            <w:lang w:val="en-US"/>
          </w:rPr>
          <w:t>rich experiential knowledge</w:t>
        </w:r>
        <w:r w:rsidRPr="006517D3">
          <w:rPr>
            <w:rFonts w:asciiTheme="majorBidi" w:hAnsiTheme="majorBidi" w:cstheme="majorBidi"/>
            <w:kern w:val="0"/>
            <w:sz w:val="16"/>
            <w:szCs w:val="16"/>
            <w:lang w:val="en-US"/>
          </w:rPr>
          <w:t xml:space="preserve">, there still needs to be a generally agreed-upon description of the specific movements considered </w:t>
        </w:r>
        <w:r>
          <w:rPr>
            <w:rFonts w:asciiTheme="majorBidi" w:hAnsiTheme="majorBidi" w:cstheme="majorBidi"/>
            <w:kern w:val="0"/>
            <w:sz w:val="16"/>
            <w:szCs w:val="16"/>
            <w:lang w:val="en-US"/>
          </w:rPr>
          <w:t>optimal</w:t>
        </w:r>
        <w:r w:rsidRPr="006517D3">
          <w:rPr>
            <w:rFonts w:asciiTheme="majorBidi" w:hAnsiTheme="majorBidi" w:cstheme="majorBidi"/>
            <w:kern w:val="0"/>
            <w:sz w:val="16"/>
            <w:szCs w:val="16"/>
            <w:lang w:val="en-US"/>
          </w:rPr>
          <w:t xml:space="preserve"> for minimizing the risk of injuries</w:t>
        </w:r>
        <w:r>
          <w:rPr>
            <w:rFonts w:asciiTheme="majorBidi" w:hAnsiTheme="majorBidi" w:cstheme="majorBidi"/>
            <w:kern w:val="0"/>
            <w:sz w:val="16"/>
            <w:szCs w:val="16"/>
            <w:lang w:val="en-US"/>
          </w:rPr>
          <w:t xml:space="preserve">. </w:t>
        </w:r>
        <w:r w:rsidRPr="004C111F">
          <w:rPr>
            <w:rFonts w:asciiTheme="majorBidi" w:hAnsiTheme="majorBidi" w:cstheme="majorBidi"/>
            <w:kern w:val="0"/>
            <w:sz w:val="16"/>
            <w:szCs w:val="16"/>
            <w:lang w:val="en-US"/>
          </w:rPr>
          <w:t>Numerical simulation for optimization offers a means to analyze this topic without extensive experiments</w:t>
        </w:r>
        <w:r>
          <w:rPr>
            <w:rFonts w:asciiTheme="majorBidi" w:hAnsiTheme="majorBidi" w:cstheme="majorBidi"/>
            <w:kern w:val="0"/>
            <w:sz w:val="16"/>
            <w:szCs w:val="16"/>
            <w:lang w:val="en-US"/>
          </w:rPr>
          <w:t xml:space="preserve"> </w:t>
        </w:r>
        <w:r w:rsidRPr="006517D3">
          <w:rPr>
            <w:rFonts w:asciiTheme="majorBidi" w:hAnsiTheme="majorBidi" w:cstheme="majorBidi"/>
            <w:kern w:val="0"/>
            <w:sz w:val="16"/>
            <w:szCs w:val="16"/>
            <w:lang w:val="en-US"/>
          </w:rPr>
          <w:t>involving many participants</w:t>
        </w:r>
        <w:r w:rsidRPr="004C111F">
          <w:rPr>
            <w:rFonts w:asciiTheme="majorBidi" w:hAnsiTheme="majorBidi" w:cstheme="majorBidi"/>
            <w:kern w:val="0"/>
            <w:sz w:val="16"/>
            <w:szCs w:val="16"/>
            <w:lang w:val="en-US"/>
          </w:rPr>
          <w:t>.</w:t>
        </w:r>
        <w:r>
          <w:rPr>
            <w:rFonts w:asciiTheme="majorBidi" w:hAnsiTheme="majorBidi" w:cstheme="majorBidi"/>
            <w:kern w:val="0"/>
            <w:sz w:val="16"/>
            <w:szCs w:val="16"/>
            <w:lang w:val="en-US"/>
          </w:rPr>
          <w:t xml:space="preserve"> </w:t>
        </w:r>
        <w:r w:rsidRPr="007C18B7">
          <w:rPr>
            <w:rFonts w:asciiTheme="majorBidi" w:hAnsiTheme="majorBidi" w:cstheme="majorBidi"/>
            <w:kern w:val="0"/>
            <w:sz w:val="16"/>
            <w:szCs w:val="16"/>
            <w:lang w:val="en-US"/>
          </w:rPr>
          <w:t xml:space="preserve">Researchers at the </w:t>
        </w:r>
        <w:proofErr w:type="spellStart"/>
        <w:r w:rsidRPr="007C18B7">
          <w:rPr>
            <w:rFonts w:asciiTheme="majorBidi" w:hAnsiTheme="majorBidi" w:cstheme="majorBidi"/>
            <w:kern w:val="0"/>
            <w:sz w:val="16"/>
            <w:szCs w:val="16"/>
            <w:lang w:val="en-US"/>
          </w:rPr>
          <w:t>Laboratoire</w:t>
        </w:r>
        <w:proofErr w:type="spellEnd"/>
        <w:r w:rsidRPr="007C18B7">
          <w:rPr>
            <w:rFonts w:asciiTheme="majorBidi" w:hAnsiTheme="majorBidi" w:cstheme="majorBidi"/>
            <w:kern w:val="0"/>
            <w:sz w:val="16"/>
            <w:szCs w:val="16"/>
            <w:lang w:val="en-US"/>
          </w:rPr>
          <w:t xml:space="preserve"> de simulation et </w:t>
        </w:r>
        <w:proofErr w:type="spellStart"/>
        <w:r w:rsidRPr="007C18B7">
          <w:rPr>
            <w:rFonts w:asciiTheme="majorBidi" w:hAnsiTheme="majorBidi" w:cstheme="majorBidi"/>
            <w:kern w:val="0"/>
            <w:sz w:val="16"/>
            <w:szCs w:val="16"/>
            <w:lang w:val="en-US"/>
          </w:rPr>
          <w:t>modélisation</w:t>
        </w:r>
        <w:proofErr w:type="spellEnd"/>
        <w:r w:rsidRPr="007C18B7">
          <w:rPr>
            <w:rFonts w:asciiTheme="majorBidi" w:hAnsiTheme="majorBidi" w:cstheme="majorBidi"/>
            <w:kern w:val="0"/>
            <w:sz w:val="16"/>
            <w:szCs w:val="16"/>
            <w:lang w:val="en-US"/>
          </w:rPr>
          <w:t xml:space="preserve"> du </w:t>
        </w:r>
        <w:proofErr w:type="spellStart"/>
        <w:r w:rsidRPr="007C18B7">
          <w:rPr>
            <w:rFonts w:asciiTheme="majorBidi" w:hAnsiTheme="majorBidi" w:cstheme="majorBidi"/>
            <w:kern w:val="0"/>
            <w:sz w:val="16"/>
            <w:szCs w:val="16"/>
            <w:lang w:val="en-US"/>
          </w:rPr>
          <w:t>mouvement</w:t>
        </w:r>
        <w:proofErr w:type="spellEnd"/>
        <w:r w:rsidRPr="007C18B7">
          <w:rPr>
            <w:rFonts w:asciiTheme="majorBidi" w:hAnsiTheme="majorBidi" w:cstheme="majorBidi"/>
            <w:kern w:val="0"/>
            <w:sz w:val="16"/>
            <w:szCs w:val="16"/>
            <w:lang w:val="en-US"/>
          </w:rPr>
          <w:t xml:space="preserve"> (S2M)</w:t>
        </w:r>
        <w:r w:rsidRPr="007C18B7">
          <w:rPr>
            <w:rFonts w:asciiTheme="majorBidi" w:hAnsiTheme="majorBidi" w:cstheme="majorBidi"/>
            <w:kern w:val="0"/>
            <w:sz w:val="16"/>
            <w:szCs w:val="16"/>
            <w:vertAlign w:val="superscript"/>
            <w:lang w:val="en-US"/>
          </w:rPr>
          <w:t xml:space="preserve"> </w:t>
        </w:r>
        <w:r>
          <w:rPr>
            <w:rFonts w:asciiTheme="majorBidi" w:hAnsiTheme="majorBidi" w:cstheme="majorBidi"/>
            <w:kern w:val="0"/>
            <w:sz w:val="16"/>
            <w:szCs w:val="16"/>
            <w:vertAlign w:val="superscript"/>
            <w:lang w:val="en-US"/>
          </w:rPr>
          <w:t>2-4</w:t>
        </w:r>
        <w:r w:rsidRPr="007C18B7">
          <w:rPr>
            <w:rFonts w:asciiTheme="majorBidi" w:hAnsiTheme="majorBidi" w:cstheme="majorBidi"/>
            <w:kern w:val="0"/>
            <w:sz w:val="16"/>
            <w:szCs w:val="16"/>
            <w:lang w:val="en-US"/>
          </w:rPr>
          <w:t xml:space="preserve"> are developing a research axis focused on pianists' </w:t>
        </w:r>
        <w:r>
          <w:rPr>
            <w:rFonts w:asciiTheme="majorBidi" w:hAnsiTheme="majorBidi" w:cstheme="majorBidi"/>
            <w:kern w:val="0"/>
            <w:sz w:val="16"/>
            <w:szCs w:val="16"/>
            <w:lang w:val="en-US"/>
          </w:rPr>
          <w:t>movement</w:t>
        </w:r>
        <w:r w:rsidRPr="007C18B7">
          <w:rPr>
            <w:rFonts w:asciiTheme="majorBidi" w:hAnsiTheme="majorBidi" w:cstheme="majorBidi"/>
            <w:kern w:val="0"/>
            <w:sz w:val="16"/>
            <w:szCs w:val="16"/>
            <w:lang w:val="en-US"/>
          </w:rPr>
          <w:t xml:space="preserve">, combining theoretical models with empirical data. </w:t>
        </w:r>
        <w:r>
          <w:rPr>
            <w:rFonts w:asciiTheme="majorBidi" w:hAnsiTheme="majorBidi" w:cstheme="majorBidi"/>
            <w:kern w:val="0"/>
            <w:sz w:val="16"/>
            <w:szCs w:val="16"/>
            <w:lang w:val="en-US"/>
          </w:rPr>
          <w:t>Utilizing</w:t>
        </w:r>
        <w:r w:rsidRPr="007C18B7">
          <w:rPr>
            <w:rFonts w:asciiTheme="majorBidi" w:hAnsiTheme="majorBidi" w:cstheme="majorBidi"/>
            <w:kern w:val="0"/>
            <w:sz w:val="16"/>
            <w:szCs w:val="16"/>
            <w:lang w:val="en-US"/>
          </w:rPr>
          <w:t xml:space="preserve"> evidence-based strategies is intended to improve pianist performances and close the knowledge gap between musicians and scientific researchers. This interdisciplinary effort promotes practical applications in music practice and performance, addressing musicians' needs and providing creative solutions. By analyzing biomechanical data and presenting conclusions in accessible reports, musicians can immediately apply research findings, enhancing their overall experience in practice and performances.</w:t>
        </w:r>
      </w:ins>
      <w:bookmarkEnd w:id="22"/>
    </w:p>
    <w:p w14:paraId="0664681B" w14:textId="77777777" w:rsidR="003229C3" w:rsidRDefault="003229C3" w:rsidP="00102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24" w:author="Mohammadali Shahiri" w:date="2023-05-12T10:51:00Z"/>
          <w:rFonts w:asciiTheme="majorBidi" w:hAnsiTheme="majorBidi" w:cstheme="majorBidi"/>
          <w:kern w:val="0"/>
          <w:sz w:val="16"/>
          <w:szCs w:val="16"/>
          <w:lang w:val="en-US"/>
        </w:rPr>
      </w:pPr>
    </w:p>
    <w:p w14:paraId="0D3D4702" w14:textId="5D20AF41" w:rsidR="00052434" w:rsidRPr="00532E89" w:rsidDel="001023B9" w:rsidRDefault="00052434"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25" w:author="Mohammadali Shahiri" w:date="2023-05-12T11:59:00Z"/>
          <w:rFonts w:asciiTheme="majorBidi" w:hAnsiTheme="majorBidi" w:cstheme="majorBidi"/>
          <w:b/>
          <w:bCs/>
          <w:color w:val="FF0000"/>
          <w:kern w:val="0"/>
          <w:sz w:val="16"/>
          <w:szCs w:val="16"/>
          <w:lang w:val="en-US"/>
        </w:rPr>
      </w:pPr>
    </w:p>
    <w:p w14:paraId="02D9C549" w14:textId="397253D9" w:rsidR="00D54908" w:rsidRPr="006517D3" w:rsidDel="001023B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26" w:author="Mohammadali Shahiri" w:date="2023-05-12T11:59:00Z"/>
          <w:rFonts w:asciiTheme="majorBidi" w:hAnsiTheme="majorBidi" w:cstheme="majorBidi"/>
          <w:b/>
          <w:bCs/>
          <w:color w:val="FF0000"/>
          <w:kern w:val="0"/>
          <w:sz w:val="16"/>
          <w:szCs w:val="16"/>
        </w:rPr>
      </w:pPr>
      <w:r w:rsidRPr="006517D3">
        <w:rPr>
          <w:rFonts w:asciiTheme="majorBidi" w:hAnsiTheme="majorBidi" w:cstheme="majorBidi"/>
          <w:b/>
          <w:bCs/>
          <w:color w:val="FF0000"/>
          <w:kern w:val="0"/>
          <w:sz w:val="16"/>
          <w:szCs w:val="16"/>
        </w:rPr>
        <w:t>Hypothèse(s) et objectif(s):</w:t>
      </w:r>
      <w:ins w:id="27" w:author="Mohammadali Shahiri" w:date="2023-05-12T11:59:00Z">
        <w:r w:rsidR="001023B9">
          <w:rPr>
            <w:rFonts w:asciiTheme="majorBidi" w:hAnsiTheme="majorBidi" w:cstheme="majorBidi"/>
            <w:kern w:val="0"/>
            <w:sz w:val="16"/>
            <w:szCs w:val="16"/>
            <w:lang w:val="en-US"/>
          </w:rPr>
          <w:t xml:space="preserve"> </w:t>
        </w:r>
      </w:ins>
    </w:p>
    <w:p w14:paraId="777245C7" w14:textId="77777777" w:rsidR="00D54908" w:rsidRPr="0054263D" w:rsidDel="001023B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28" w:author="Mohammadali Shahiri" w:date="2023-05-12T11:59:00Z"/>
          <w:rFonts w:asciiTheme="majorBidi" w:hAnsiTheme="majorBidi" w:cstheme="majorBidi"/>
          <w:kern w:val="0"/>
          <w:sz w:val="16"/>
          <w:szCs w:val="16"/>
        </w:rPr>
      </w:pPr>
    </w:p>
    <w:p w14:paraId="6851B755" w14:textId="07F0B2CD" w:rsidR="00FE11D5" w:rsidDel="00236869" w:rsidRDefault="00236869"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29" w:author="Mickael Begon" w:date="2023-05-12T07:22:00Z"/>
          <w:del w:id="30" w:author="Mohammadali Shahiri" w:date="2023-05-12T10:55:00Z"/>
          <w:rFonts w:asciiTheme="majorBidi" w:hAnsiTheme="majorBidi" w:cstheme="majorBidi"/>
          <w:kern w:val="0"/>
          <w:sz w:val="16"/>
          <w:szCs w:val="16"/>
          <w:lang w:val="en-US"/>
        </w:rPr>
      </w:pPr>
      <w:r w:rsidRPr="00236869">
        <w:rPr>
          <w:rFonts w:asciiTheme="majorBidi" w:hAnsiTheme="majorBidi" w:cstheme="majorBidi"/>
          <w:kern w:val="0"/>
          <w:sz w:val="16"/>
          <w:szCs w:val="16"/>
          <w:lang w:val="en-US"/>
          <w:rPrChange w:id="31" w:author="Mohammadali Shahiri" w:date="2023-05-12T10:55:00Z">
            <w:rPr>
              <w:lang w:val="en-US"/>
            </w:rPr>
          </w:rPrChange>
        </w:rPr>
        <w:t xml:space="preserve">The main objective of the proposed Ph.D. thesis will be first to simulate pianists’ whole-body gestures and develop playing strategies that reduce the </w:t>
      </w:r>
      <w:del w:id="32" w:author="Mohammadali Shahiri" w:date="2023-05-12T11:00:00Z">
        <w:r w:rsidRPr="00236869" w:rsidDel="0009422B">
          <w:rPr>
            <w:rFonts w:asciiTheme="majorBidi" w:hAnsiTheme="majorBidi" w:cstheme="majorBidi"/>
            <w:kern w:val="0"/>
            <w:sz w:val="16"/>
            <w:szCs w:val="16"/>
            <w:lang w:val="en-US"/>
            <w:rPrChange w:id="33" w:author="Mohammadali Shahiri" w:date="2023-05-12T10:55:00Z">
              <w:rPr>
                <w:lang w:val="en-US"/>
              </w:rPr>
            </w:rPrChange>
          </w:rPr>
          <w:delText xml:space="preserve">load of </w:delText>
        </w:r>
      </w:del>
      <w:r w:rsidRPr="00236869">
        <w:rPr>
          <w:rFonts w:asciiTheme="majorBidi" w:hAnsiTheme="majorBidi" w:cstheme="majorBidi"/>
          <w:kern w:val="0"/>
          <w:sz w:val="16"/>
          <w:szCs w:val="16"/>
          <w:lang w:val="en-US"/>
          <w:rPrChange w:id="34" w:author="Mohammadali Shahiri" w:date="2023-05-12T10:55:00Z">
            <w:rPr>
              <w:lang w:val="en-US"/>
            </w:rPr>
          </w:rPrChange>
        </w:rPr>
        <w:t xml:space="preserve">distal </w:t>
      </w:r>
      <w:del w:id="35" w:author="Mohammadali Shahiri" w:date="2023-05-12T11:00:00Z">
        <w:r w:rsidRPr="00236869" w:rsidDel="0009422B">
          <w:rPr>
            <w:rFonts w:asciiTheme="majorBidi" w:hAnsiTheme="majorBidi" w:cstheme="majorBidi"/>
            <w:kern w:val="0"/>
            <w:sz w:val="16"/>
            <w:szCs w:val="16"/>
            <w:lang w:val="en-US"/>
            <w:rPrChange w:id="36" w:author="Mohammadali Shahiri" w:date="2023-05-12T10:55:00Z">
              <w:rPr>
                <w:lang w:val="en-US"/>
              </w:rPr>
            </w:rPrChange>
          </w:rPr>
          <w:delText xml:space="preserve">joints </w:delText>
        </w:r>
      </w:del>
      <w:ins w:id="37" w:author="Mohammadali Shahiri" w:date="2023-05-12T11:00:00Z">
        <w:r w:rsidR="0009422B">
          <w:rPr>
            <w:rFonts w:asciiTheme="majorBidi" w:hAnsiTheme="majorBidi" w:cstheme="majorBidi"/>
            <w:kern w:val="0"/>
            <w:sz w:val="16"/>
            <w:szCs w:val="16"/>
            <w:lang w:val="en-US"/>
          </w:rPr>
          <w:t xml:space="preserve">joint </w:t>
        </w:r>
        <w:r w:rsidR="0009422B" w:rsidRPr="008362A8">
          <w:rPr>
            <w:rFonts w:asciiTheme="majorBidi" w:hAnsiTheme="majorBidi" w:cstheme="majorBidi"/>
            <w:kern w:val="0"/>
            <w:sz w:val="16"/>
            <w:szCs w:val="16"/>
            <w:lang w:val="en-US"/>
          </w:rPr>
          <w:t xml:space="preserve">load </w:t>
        </w:r>
      </w:ins>
      <w:r w:rsidRPr="00236869">
        <w:rPr>
          <w:rFonts w:asciiTheme="majorBidi" w:hAnsiTheme="majorBidi" w:cstheme="majorBidi"/>
          <w:kern w:val="0"/>
          <w:sz w:val="16"/>
          <w:szCs w:val="16"/>
          <w:lang w:val="en-US"/>
          <w:rPrChange w:id="38" w:author="Mohammadali Shahiri" w:date="2023-05-12T10:55:00Z">
            <w:rPr>
              <w:lang w:val="en-US"/>
            </w:rPr>
          </w:rPrChange>
        </w:rPr>
        <w:t xml:space="preserve">using the optimal control theory. </w:t>
      </w:r>
      <w:r w:rsidRPr="00236869">
        <w:rPr>
          <w:rFonts w:asciiTheme="majorBidi" w:hAnsiTheme="majorBidi" w:cstheme="majorBidi"/>
          <w:kern w:val="0"/>
          <w:sz w:val="16"/>
          <w:szCs w:val="16"/>
          <w:lang w:val="en-US"/>
          <w:rPrChange w:id="39" w:author="Mohammadali Shahiri" w:date="2023-05-12T10:56:00Z">
            <w:rPr>
              <w:lang w:val="en-US"/>
            </w:rPr>
          </w:rPrChange>
        </w:rPr>
        <w:t xml:space="preserve">Second, this project will allow the comparison of digitally simulated gestural strategies to the results obtained through the experimental research approaches previously used at the S2M laboratory. </w:t>
      </w:r>
      <w:del w:id="40" w:author="Mohammadali Shahiri" w:date="2023-05-12T10:55:00Z">
        <w:r w:rsidR="00D54908" w:rsidRPr="0054263D" w:rsidDel="00236869">
          <w:rPr>
            <w:rFonts w:asciiTheme="majorBidi" w:hAnsiTheme="majorBidi" w:cstheme="majorBidi"/>
            <w:kern w:val="0"/>
            <w:sz w:val="16"/>
            <w:szCs w:val="16"/>
            <w:lang w:val="en-US"/>
          </w:rPr>
          <w:delText>The main objective of the proposed</w:delText>
        </w:r>
      </w:del>
      <w:ins w:id="41" w:author="Mickael Begon" w:date="2023-05-11T20:24:00Z">
        <w:del w:id="42" w:author="Mohammadali Shahiri" w:date="2023-05-12T10:55:00Z">
          <w:r w:rsidR="006517D3" w:rsidDel="00236869">
            <w:rPr>
              <w:rFonts w:asciiTheme="majorBidi" w:hAnsiTheme="majorBidi" w:cstheme="majorBidi"/>
              <w:kern w:val="0"/>
              <w:sz w:val="16"/>
              <w:szCs w:val="16"/>
              <w:lang w:val="en-US"/>
            </w:rPr>
            <w:delText>my</w:delText>
          </w:r>
        </w:del>
      </w:ins>
      <w:del w:id="43" w:author="Mohammadali Shahiri" w:date="2023-05-12T10:55:00Z">
        <w:r w:rsidR="00D54908" w:rsidRPr="0054263D" w:rsidDel="00236869">
          <w:rPr>
            <w:rFonts w:asciiTheme="majorBidi" w:hAnsiTheme="majorBidi" w:cstheme="majorBidi"/>
            <w:kern w:val="0"/>
            <w:sz w:val="16"/>
            <w:szCs w:val="16"/>
            <w:lang w:val="en-US"/>
          </w:rPr>
          <w:delText xml:space="preserve"> Ph.D. thesis will be first to </w:delText>
        </w:r>
      </w:del>
      <w:ins w:id="44" w:author="Mickael Begon" w:date="2023-05-12T07:23:00Z">
        <w:del w:id="45" w:author="Mohammadali Shahiri" w:date="2023-05-12T10:55:00Z">
          <w:r w:rsidR="00FE11D5" w:rsidDel="00236869">
            <w:rPr>
              <w:rFonts w:asciiTheme="majorBidi" w:hAnsiTheme="majorBidi" w:cstheme="majorBidi"/>
              <w:kern w:val="0"/>
              <w:sz w:val="16"/>
              <w:szCs w:val="16"/>
              <w:lang w:val="en-US"/>
            </w:rPr>
            <w:delText xml:space="preserve">create using </w:delText>
          </w:r>
          <w:r w:rsidR="00FE11D5" w:rsidRPr="0054263D" w:rsidDel="00236869">
            <w:rPr>
              <w:rFonts w:asciiTheme="majorBidi" w:hAnsiTheme="majorBidi" w:cstheme="majorBidi"/>
              <w:kern w:val="0"/>
              <w:sz w:val="16"/>
              <w:szCs w:val="16"/>
              <w:lang w:val="en-US"/>
            </w:rPr>
            <w:delText>the optimal control theory</w:delText>
          </w:r>
          <w:r w:rsidR="00FE11D5" w:rsidDel="00236869">
            <w:rPr>
              <w:rFonts w:asciiTheme="majorBidi" w:hAnsiTheme="majorBidi" w:cstheme="majorBidi"/>
              <w:kern w:val="0"/>
              <w:sz w:val="16"/>
              <w:szCs w:val="16"/>
              <w:lang w:val="en-US"/>
            </w:rPr>
            <w:delText xml:space="preserve"> and experimentally validate </w:delText>
          </w:r>
        </w:del>
      </w:ins>
      <w:ins w:id="46" w:author="Mickael Begon" w:date="2023-05-12T07:24:00Z">
        <w:del w:id="47" w:author="Mohammadali Shahiri" w:date="2023-05-12T10:55:00Z">
          <w:r w:rsidR="00FE11D5" w:rsidRPr="0054263D" w:rsidDel="00236869">
            <w:rPr>
              <w:rFonts w:asciiTheme="majorBidi" w:hAnsiTheme="majorBidi" w:cstheme="majorBidi"/>
              <w:kern w:val="0"/>
              <w:sz w:val="16"/>
              <w:szCs w:val="16"/>
              <w:lang w:val="en-US"/>
            </w:rPr>
            <w:delText>playing strategies that reduce the distal joint load</w:delText>
          </w:r>
          <w:r w:rsidR="00FE11D5" w:rsidDel="00236869">
            <w:rPr>
              <w:rFonts w:asciiTheme="majorBidi" w:hAnsiTheme="majorBidi" w:cstheme="majorBidi"/>
              <w:kern w:val="0"/>
              <w:sz w:val="16"/>
              <w:szCs w:val="16"/>
              <w:lang w:val="en-US"/>
            </w:rPr>
            <w:delText xml:space="preserve">. </w:delText>
          </w:r>
        </w:del>
      </w:ins>
    </w:p>
    <w:p w14:paraId="093740C3" w14:textId="77777777" w:rsidR="00FE11D5" w:rsidRDefault="00FE11D5" w:rsidP="00102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48" w:author="Mickael Begon" w:date="2023-05-12T07:22:00Z"/>
          <w:rFonts w:asciiTheme="majorBidi" w:hAnsiTheme="majorBidi" w:cstheme="majorBidi"/>
          <w:kern w:val="0"/>
          <w:sz w:val="16"/>
          <w:szCs w:val="16"/>
          <w:lang w:val="en-US"/>
        </w:rPr>
      </w:pPr>
    </w:p>
    <w:p w14:paraId="7BCE70A2" w14:textId="246918C0" w:rsidR="00FE11D5" w:rsidDel="001B6328" w:rsidRDefault="00FE11D5"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49" w:author="Mickael Begon" w:date="2023-05-12T07:22:00Z"/>
          <w:del w:id="50" w:author="Mohammadali Shahiri" w:date="2023-05-12T10:50:00Z"/>
          <w:rFonts w:asciiTheme="majorBidi" w:hAnsiTheme="majorBidi" w:cstheme="majorBidi"/>
          <w:kern w:val="0"/>
          <w:sz w:val="16"/>
          <w:szCs w:val="16"/>
          <w:lang w:val="en-US"/>
        </w:rPr>
      </w:pPr>
    </w:p>
    <w:p w14:paraId="7B24A228" w14:textId="2434DAA4" w:rsidR="006517D3"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51" w:author="Mickael Begon" w:date="2023-05-11T20:27:00Z"/>
          <w:rFonts w:asciiTheme="majorBidi" w:hAnsiTheme="majorBidi" w:cstheme="majorBidi"/>
          <w:kern w:val="0"/>
          <w:sz w:val="16"/>
          <w:szCs w:val="16"/>
          <w:lang w:val="en-US"/>
        </w:rPr>
      </w:pPr>
      <w:del w:id="52" w:author="Mickael Begon" w:date="2023-05-12T07:24:00Z">
        <w:r w:rsidRPr="0054263D" w:rsidDel="00FE11D5">
          <w:rPr>
            <w:rFonts w:asciiTheme="majorBidi" w:hAnsiTheme="majorBidi" w:cstheme="majorBidi"/>
            <w:kern w:val="0"/>
            <w:sz w:val="16"/>
            <w:szCs w:val="16"/>
            <w:lang w:val="en-US"/>
          </w:rPr>
          <w:delText xml:space="preserve">simulate pianists' whole-body gestures and develop playing strategies that reduce the distal joint load using the optimal control theory. Second, this study allows the comparison of digitally simulated gestural strategy to the results obtained through the experimental research approaches previously used at the S2M laboratory. </w:delText>
        </w:r>
      </w:del>
      <w:r w:rsidRPr="0054263D">
        <w:rPr>
          <w:rFonts w:asciiTheme="majorBidi" w:hAnsiTheme="majorBidi" w:cstheme="majorBidi"/>
          <w:kern w:val="0"/>
          <w:sz w:val="16"/>
          <w:szCs w:val="16"/>
          <w:lang w:val="en-US"/>
        </w:rPr>
        <w:t>The specific objectives (SO) are</w:t>
      </w:r>
      <w:ins w:id="53" w:author="Mickael Begon" w:date="2023-05-11T20:27:00Z">
        <w:r w:rsidR="006517D3">
          <w:rPr>
            <w:rFonts w:asciiTheme="majorBidi" w:hAnsiTheme="majorBidi" w:cstheme="majorBidi"/>
            <w:kern w:val="0"/>
            <w:sz w:val="16"/>
            <w:szCs w:val="16"/>
            <w:lang w:val="en-US"/>
          </w:rPr>
          <w:t>:</w:t>
        </w:r>
      </w:ins>
      <w:del w:id="54" w:author="Mickael Begon" w:date="2023-05-11T20:27:00Z">
        <w:r w:rsidRPr="0054263D" w:rsidDel="006517D3">
          <w:rPr>
            <w:rFonts w:asciiTheme="majorBidi" w:hAnsiTheme="majorBidi" w:cstheme="majorBidi"/>
            <w:kern w:val="0"/>
            <w:sz w:val="16"/>
            <w:szCs w:val="16"/>
            <w:lang w:val="en-US"/>
          </w:rPr>
          <w:delText xml:space="preserve"> the following</w:delText>
        </w:r>
      </w:del>
    </w:p>
    <w:p w14:paraId="75EBCF57" w14:textId="245BE214" w:rsidR="00D54908" w:rsidRPr="0054263D" w:rsidDel="006517D3"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55" w:author="Mickael Begon" w:date="2023-05-11T20:27:00Z"/>
          <w:rFonts w:asciiTheme="majorBidi" w:hAnsiTheme="majorBidi" w:cstheme="majorBidi"/>
          <w:kern w:val="0"/>
          <w:sz w:val="16"/>
          <w:szCs w:val="16"/>
          <w:lang w:val="en-US"/>
        </w:rPr>
      </w:pPr>
      <w:del w:id="56" w:author="Mickael Begon" w:date="2023-05-11T20:27:00Z">
        <w:r w:rsidRPr="0054263D" w:rsidDel="006517D3">
          <w:rPr>
            <w:rFonts w:asciiTheme="majorBidi" w:hAnsiTheme="majorBidi" w:cstheme="majorBidi"/>
            <w:kern w:val="0"/>
            <w:sz w:val="16"/>
            <w:szCs w:val="16"/>
            <w:lang w:val="en-US"/>
          </w:rPr>
          <w:delText>:</w:delText>
        </w:r>
      </w:del>
    </w:p>
    <w:p w14:paraId="727E2AAC" w14:textId="27DD0637" w:rsidR="00D54908" w:rsidRPr="0054263D" w:rsidDel="006517D3"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57" w:author="Mickael Begon" w:date="2023-05-11T20:27:00Z"/>
          <w:rFonts w:asciiTheme="majorBidi" w:hAnsiTheme="majorBidi" w:cstheme="majorBidi"/>
          <w:kern w:val="0"/>
          <w:sz w:val="16"/>
          <w:szCs w:val="16"/>
          <w:lang w:val="en-US"/>
        </w:rPr>
      </w:pPr>
    </w:p>
    <w:p w14:paraId="6D38023E" w14:textId="77777777"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SO1.</w:t>
      </w:r>
      <w:r w:rsidRPr="0054263D">
        <w:rPr>
          <w:rFonts w:asciiTheme="majorBidi" w:hAnsiTheme="majorBidi" w:cstheme="majorBidi"/>
          <w:kern w:val="0"/>
          <w:sz w:val="16"/>
          <w:szCs w:val="16"/>
          <w:lang w:val="en-US"/>
        </w:rPr>
        <w:t xml:space="preserve"> To develop a dynamic digital model of pianists' whole kinematic chain, from the pelvis to the fingertip. </w:t>
      </w:r>
    </w:p>
    <w:p w14:paraId="18BAE4CF" w14:textId="77777777"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SO2.</w:t>
      </w:r>
      <w:r w:rsidRPr="0054263D">
        <w:rPr>
          <w:rFonts w:asciiTheme="majorBidi" w:hAnsiTheme="majorBidi" w:cstheme="majorBidi"/>
          <w:kern w:val="0"/>
          <w:sz w:val="16"/>
          <w:szCs w:val="16"/>
          <w:lang w:val="en-US"/>
        </w:rPr>
        <w:t xml:space="preserve"> To feed the developed model with data collected in former studies and compare the results of these studies and the optimization strategies proposed by digital simulation. </w:t>
      </w:r>
    </w:p>
    <w:p w14:paraId="4DA21142" w14:textId="50962A50" w:rsidR="0009422B" w:rsidRDefault="00D54908" w:rsidP="002E11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SO3.</w:t>
      </w:r>
      <w:r w:rsidRPr="0054263D">
        <w:rPr>
          <w:rFonts w:asciiTheme="majorBidi" w:hAnsiTheme="majorBidi" w:cstheme="majorBidi"/>
          <w:kern w:val="0"/>
          <w:sz w:val="16"/>
          <w:szCs w:val="16"/>
          <w:lang w:val="en-US"/>
        </w:rPr>
        <w:t xml:space="preserve"> </w:t>
      </w:r>
      <w:ins w:id="58" w:author="Mohammadali Shahiri" w:date="2023-05-12T11:20:00Z">
        <w:r w:rsidR="002E11D5" w:rsidRPr="002E11D5">
          <w:rPr>
            <w:rFonts w:asciiTheme="majorBidi" w:hAnsiTheme="majorBidi" w:cstheme="majorBidi"/>
            <w:kern w:val="0"/>
            <w:sz w:val="16"/>
            <w:szCs w:val="16"/>
            <w:lang w:val="en-US"/>
          </w:rPr>
          <w:t xml:space="preserve">To establish a data-driven Biofeedback platform to meet the musical community's needs and inquiries completely. The research question emerges from the musical community and is integrated into this hybrid research technique, which combines digital modeling and experimental methodologies. This methodology is part of an ongoing knowledge transfer project lead by Dr. Verdugo, the supervisor of the proposed Ph.D. thesis. </w:t>
        </w:r>
      </w:ins>
      <w:del w:id="59" w:author="Mohammadali Shahiri" w:date="2023-05-12T11:03:00Z">
        <w:r w:rsidR="00FF3520" w:rsidRPr="00FF3520" w:rsidDel="0009422B">
          <w:rPr>
            <w:rFonts w:asciiTheme="majorBidi" w:hAnsiTheme="majorBidi" w:cstheme="majorBidi"/>
            <w:kern w:val="0"/>
            <w:sz w:val="16"/>
            <w:szCs w:val="16"/>
            <w:lang w:val="en-US"/>
          </w:rPr>
          <w:delText xml:space="preserve">By </w:delText>
        </w:r>
        <w:r w:rsidR="00FF3520" w:rsidRPr="00CF4DC7" w:rsidDel="0009422B">
          <w:rPr>
            <w:rFonts w:asciiTheme="majorBidi" w:hAnsiTheme="majorBidi" w:cstheme="majorBidi"/>
            <w:kern w:val="0"/>
            <w:sz w:val="16"/>
            <w:szCs w:val="16"/>
            <w:lang w:val="en-US"/>
          </w:rPr>
          <w:delText xml:space="preserve">incorporating </w:delText>
        </w:r>
        <w:r w:rsidR="00FF3520" w:rsidRPr="00FF3520" w:rsidDel="0009422B">
          <w:rPr>
            <w:rFonts w:asciiTheme="majorBidi" w:hAnsiTheme="majorBidi" w:cstheme="majorBidi"/>
            <w:kern w:val="0"/>
            <w:sz w:val="16"/>
            <w:szCs w:val="16"/>
            <w:lang w:val="en-US"/>
          </w:rPr>
          <w:delText xml:space="preserve">the proposed doctoral research into a broader collaborative </w:delText>
        </w:r>
      </w:del>
      <w:del w:id="60" w:author="Mohammadali Shahiri" w:date="2023-05-12T10:58:00Z">
        <w:r w:rsidR="00FF3520" w:rsidRPr="00FF3520" w:rsidDel="0009422B">
          <w:rPr>
            <w:rFonts w:asciiTheme="majorBidi" w:hAnsiTheme="majorBidi" w:cstheme="majorBidi"/>
            <w:kern w:val="0"/>
            <w:sz w:val="16"/>
            <w:szCs w:val="16"/>
            <w:lang w:val="en-US"/>
          </w:rPr>
          <w:delText xml:space="preserve">initiative </w:delText>
        </w:r>
      </w:del>
      <w:del w:id="61" w:author="Mohammadali Shahiri" w:date="2023-05-12T11:03:00Z">
        <w:r w:rsidR="00FF3520" w:rsidRPr="00FF3520" w:rsidDel="0009422B">
          <w:rPr>
            <w:rFonts w:asciiTheme="majorBidi" w:hAnsiTheme="majorBidi" w:cstheme="majorBidi"/>
            <w:kern w:val="0"/>
            <w:sz w:val="16"/>
            <w:szCs w:val="16"/>
            <w:lang w:val="en-US"/>
          </w:rPr>
          <w:delText>aimed at establish</w:delText>
        </w:r>
        <w:r w:rsidR="00FF3520" w:rsidDel="0009422B">
          <w:rPr>
            <w:rFonts w:asciiTheme="majorBidi" w:hAnsiTheme="majorBidi" w:cstheme="majorBidi"/>
            <w:kern w:val="0"/>
            <w:sz w:val="16"/>
            <w:szCs w:val="16"/>
            <w:lang w:val="en-US"/>
          </w:rPr>
          <w:delText>ing</w:delText>
        </w:r>
        <w:r w:rsidR="00FF3520" w:rsidRPr="00FF3520" w:rsidDel="0009422B">
          <w:rPr>
            <w:rFonts w:asciiTheme="majorBidi" w:hAnsiTheme="majorBidi" w:cstheme="majorBidi"/>
            <w:kern w:val="0"/>
            <w:sz w:val="16"/>
            <w:szCs w:val="16"/>
            <w:lang w:val="en-US"/>
          </w:rPr>
          <w:delText xml:space="preserve"> a </w:delText>
        </w:r>
        <w:r w:rsidR="00FF3520" w:rsidDel="0009422B">
          <w:rPr>
            <w:rFonts w:asciiTheme="majorBidi" w:hAnsiTheme="majorBidi" w:cstheme="majorBidi"/>
            <w:kern w:val="0"/>
            <w:sz w:val="16"/>
            <w:szCs w:val="16"/>
            <w:lang w:val="en-US"/>
          </w:rPr>
          <w:delText xml:space="preserve">data-driven Biofeedback </w:delText>
        </w:r>
        <w:r w:rsidR="00FF3520" w:rsidRPr="00FF3520" w:rsidDel="0009422B">
          <w:rPr>
            <w:rFonts w:asciiTheme="majorBidi" w:hAnsiTheme="majorBidi" w:cstheme="majorBidi"/>
            <w:kern w:val="0"/>
            <w:sz w:val="16"/>
            <w:szCs w:val="16"/>
            <w:lang w:val="en-US"/>
          </w:rPr>
          <w:delText>platform for addressing the needs and inquiries of the musical community in a comprehensive manner</w:delText>
        </w:r>
        <w:r w:rsidR="00FF3520" w:rsidDel="0009422B">
          <w:rPr>
            <w:rFonts w:asciiTheme="majorBidi" w:hAnsiTheme="majorBidi" w:cstheme="majorBidi"/>
            <w:kern w:val="0"/>
            <w:sz w:val="16"/>
            <w:szCs w:val="16"/>
            <w:lang w:val="en-US"/>
          </w:rPr>
          <w:delText>.</w:delText>
        </w:r>
        <w:r w:rsidR="00FF3520" w:rsidRPr="00FF3520" w:rsidDel="0009422B">
          <w:rPr>
            <w:rFonts w:asciiTheme="majorBidi" w:hAnsiTheme="majorBidi" w:cstheme="majorBidi"/>
            <w:kern w:val="0"/>
            <w:sz w:val="16"/>
            <w:szCs w:val="16"/>
            <w:lang w:val="en-US"/>
          </w:rPr>
          <w:delText xml:space="preserve"> </w:delText>
        </w:r>
        <w:r w:rsidR="00FF3520" w:rsidDel="0009422B">
          <w:rPr>
            <w:rFonts w:asciiTheme="majorBidi" w:hAnsiTheme="majorBidi" w:cstheme="majorBidi"/>
            <w:kern w:val="0"/>
            <w:sz w:val="16"/>
            <w:szCs w:val="16"/>
            <w:lang w:val="en-US"/>
          </w:rPr>
          <w:delText xml:space="preserve">It </w:delText>
        </w:r>
      </w:del>
      <w:del w:id="62" w:author="Mohammadali Shahiri" w:date="2023-05-12T11:04:00Z">
        <w:r w:rsidR="00FF3520" w:rsidRPr="0054263D" w:rsidDel="0009422B">
          <w:rPr>
            <w:rFonts w:asciiTheme="majorBidi" w:hAnsiTheme="majorBidi" w:cstheme="majorBidi"/>
            <w:kern w:val="0"/>
            <w:sz w:val="16"/>
            <w:szCs w:val="16"/>
            <w:lang w:val="en-US"/>
          </w:rPr>
          <w:delText>will</w:delText>
        </w:r>
      </w:del>
      <w:del w:id="63" w:author="Mohammadali Shahiri" w:date="2023-05-12T11:20:00Z">
        <w:r w:rsidR="00FF3520" w:rsidRPr="0054263D" w:rsidDel="002E11D5">
          <w:rPr>
            <w:rFonts w:asciiTheme="majorBidi" w:hAnsiTheme="majorBidi" w:cstheme="majorBidi"/>
            <w:kern w:val="0"/>
            <w:sz w:val="16"/>
            <w:szCs w:val="16"/>
            <w:lang w:val="en-US"/>
          </w:rPr>
          <w:delText xml:space="preserve"> emerge from the musical community in the context of an ongoing knowledge transfer project lead by Dr. Verdugo (supervisor of the proposed Ph.D. thesis).</w:delText>
        </w:r>
        <w:r w:rsidR="00FF3520" w:rsidDel="002E11D5">
          <w:rPr>
            <w:rFonts w:asciiTheme="majorBidi" w:hAnsiTheme="majorBidi" w:cstheme="majorBidi"/>
            <w:kern w:val="0"/>
            <w:sz w:val="16"/>
            <w:szCs w:val="16"/>
            <w:lang w:val="en-US"/>
          </w:rPr>
          <w:delText xml:space="preserve"> </w:delText>
        </w:r>
      </w:del>
    </w:p>
    <w:p w14:paraId="7AC53F5C" w14:textId="49555191" w:rsidR="00FF3520" w:rsidDel="001023B9" w:rsidRDefault="00FF3520" w:rsidP="00FF35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64" w:author="Mohammadali Shahiri" w:date="2023-05-12T11:59:00Z"/>
          <w:rFonts w:asciiTheme="majorBidi" w:hAnsiTheme="majorBidi" w:cstheme="majorBidi"/>
          <w:kern w:val="0"/>
          <w:sz w:val="16"/>
          <w:szCs w:val="16"/>
          <w:lang w:val="en-US"/>
        </w:rPr>
      </w:pPr>
    </w:p>
    <w:p w14:paraId="7C1C96BE" w14:textId="2F0B99CC" w:rsidR="00D54908" w:rsidRPr="006517D3" w:rsidDel="001023B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65" w:author="Mohammadali Shahiri" w:date="2023-05-12T11:59:00Z"/>
          <w:rFonts w:asciiTheme="majorBidi" w:hAnsiTheme="majorBidi" w:cstheme="majorBidi"/>
          <w:b/>
          <w:bCs/>
          <w:color w:val="FF0000"/>
          <w:kern w:val="0"/>
          <w:sz w:val="16"/>
          <w:szCs w:val="16"/>
        </w:rPr>
      </w:pPr>
      <w:r w:rsidRPr="006517D3">
        <w:rPr>
          <w:rFonts w:asciiTheme="majorBidi" w:hAnsiTheme="majorBidi" w:cstheme="majorBidi"/>
          <w:b/>
          <w:bCs/>
          <w:color w:val="FF0000"/>
          <w:kern w:val="0"/>
          <w:sz w:val="16"/>
          <w:szCs w:val="16"/>
        </w:rPr>
        <w:t>Approche(s) expérimentale(s</w:t>
      </w:r>
      <w:proofErr w:type="gramStart"/>
      <w:r w:rsidRPr="006517D3">
        <w:rPr>
          <w:rFonts w:asciiTheme="majorBidi" w:hAnsiTheme="majorBidi" w:cstheme="majorBidi"/>
          <w:b/>
          <w:bCs/>
          <w:color w:val="FF0000"/>
          <w:kern w:val="0"/>
          <w:sz w:val="16"/>
          <w:szCs w:val="16"/>
        </w:rPr>
        <w:t>)(</w:t>
      </w:r>
      <w:proofErr w:type="gramEnd"/>
      <w:r w:rsidRPr="006517D3">
        <w:rPr>
          <w:rFonts w:asciiTheme="majorBidi" w:hAnsiTheme="majorBidi" w:cstheme="majorBidi"/>
          <w:b/>
          <w:bCs/>
          <w:color w:val="FF0000"/>
          <w:kern w:val="0"/>
          <w:sz w:val="16"/>
          <w:szCs w:val="16"/>
        </w:rPr>
        <w:t>préciser notamment si ces approches sont maîtrisées dans le laboratoire d’accueil):</w:t>
      </w:r>
      <w:ins w:id="66" w:author="Mohammadali Shahiri" w:date="2023-05-12T11:59:00Z">
        <w:r w:rsidR="001023B9">
          <w:rPr>
            <w:rFonts w:asciiTheme="majorBidi" w:hAnsiTheme="majorBidi" w:cstheme="majorBidi"/>
            <w:kern w:val="0"/>
            <w:sz w:val="16"/>
            <w:szCs w:val="16"/>
            <w:lang w:val="en-US"/>
          </w:rPr>
          <w:t xml:space="preserve"> </w:t>
        </w:r>
      </w:ins>
    </w:p>
    <w:p w14:paraId="6FCFEDA2" w14:textId="77777777" w:rsidR="00D303C6" w:rsidRPr="0054263D" w:rsidDel="001023B9" w:rsidRDefault="00D303C6"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67" w:author="Mohammadali Shahiri" w:date="2023-05-12T11:59:00Z"/>
          <w:rFonts w:asciiTheme="majorBidi" w:hAnsiTheme="majorBidi" w:cstheme="majorBidi"/>
          <w:kern w:val="0"/>
          <w:sz w:val="16"/>
          <w:szCs w:val="16"/>
        </w:rPr>
      </w:pPr>
    </w:p>
    <w:p w14:paraId="15B9C90E" w14:textId="77777777" w:rsidR="00DA7980" w:rsidRDefault="00D54908" w:rsidP="00102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68" w:author="Mohammadali Shahiri" w:date="2023-05-12T11:31:00Z"/>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A group of expert pianists (N=12) will be enlisted to perform several tasks on the piano. Pianists' kinematics will be recorded with a</w:t>
      </w:r>
      <w:ins w:id="69" w:author="Mickael Begon" w:date="2023-05-11T20:28:00Z">
        <w:r w:rsidR="006517D3">
          <w:rPr>
            <w:rFonts w:asciiTheme="majorBidi" w:hAnsiTheme="majorBidi" w:cstheme="majorBidi"/>
            <w:kern w:val="0"/>
            <w:sz w:val="16"/>
            <w:szCs w:val="16"/>
            <w:lang w:val="en-US"/>
          </w:rPr>
          <w:t>n</w:t>
        </w:r>
      </w:ins>
      <w:r w:rsidRPr="0054263D">
        <w:rPr>
          <w:rFonts w:asciiTheme="majorBidi" w:hAnsiTheme="majorBidi" w:cstheme="majorBidi"/>
          <w:kern w:val="0"/>
          <w:sz w:val="16"/>
          <w:szCs w:val="16"/>
          <w:lang w:val="en-US"/>
        </w:rPr>
        <w:t xml:space="preserve"> </w:t>
      </w:r>
      <w:ins w:id="70" w:author="Mickael Begon" w:date="2023-05-11T20:29:00Z">
        <w:r w:rsidR="006517D3">
          <w:rPr>
            <w:rFonts w:asciiTheme="majorBidi" w:hAnsiTheme="majorBidi" w:cstheme="majorBidi"/>
            <w:kern w:val="0"/>
            <w:sz w:val="16"/>
            <w:szCs w:val="16"/>
            <w:lang w:val="en-US"/>
          </w:rPr>
          <w:t>18-camera</w:t>
        </w:r>
      </w:ins>
      <w:ins w:id="71" w:author="Mickael Begon" w:date="2023-05-11T20:28:00Z">
        <w:r w:rsidR="006517D3" w:rsidRPr="0054263D" w:rsidDel="006517D3">
          <w:rPr>
            <w:rFonts w:asciiTheme="majorBidi" w:hAnsiTheme="majorBidi" w:cstheme="majorBidi"/>
            <w:kern w:val="0"/>
            <w:sz w:val="16"/>
            <w:szCs w:val="16"/>
            <w:lang w:val="en-US"/>
          </w:rPr>
          <w:t xml:space="preserve"> </w:t>
        </w:r>
      </w:ins>
      <w:del w:id="72" w:author="Mickael Begon" w:date="2023-05-11T20:28:00Z">
        <w:r w:rsidRPr="0054263D" w:rsidDel="006517D3">
          <w:rPr>
            <w:rFonts w:asciiTheme="majorBidi" w:hAnsiTheme="majorBidi" w:cstheme="majorBidi"/>
            <w:kern w:val="0"/>
            <w:sz w:val="16"/>
            <w:szCs w:val="16"/>
            <w:lang w:val="en-US"/>
          </w:rPr>
          <w:delText xml:space="preserve">Vicon </w:delText>
        </w:r>
      </w:del>
      <w:r w:rsidRPr="0054263D">
        <w:rPr>
          <w:rFonts w:asciiTheme="majorBidi" w:hAnsiTheme="majorBidi" w:cstheme="majorBidi"/>
          <w:kern w:val="0"/>
          <w:sz w:val="16"/>
          <w:szCs w:val="16"/>
          <w:lang w:val="en-US"/>
        </w:rPr>
        <w:t>motion capture system</w:t>
      </w:r>
      <w:del w:id="73" w:author="Mickael Begon" w:date="2023-05-11T20:28:00Z">
        <w:r w:rsidRPr="0054263D" w:rsidDel="006517D3">
          <w:rPr>
            <w:rFonts w:asciiTheme="majorBidi" w:hAnsiTheme="majorBidi" w:cstheme="majorBidi"/>
            <w:kern w:val="0"/>
            <w:sz w:val="16"/>
            <w:szCs w:val="16"/>
            <w:lang w:val="en-US"/>
          </w:rPr>
          <w:delText xml:space="preserve"> composed of 18 cameras</w:delText>
        </w:r>
      </w:del>
      <w:r w:rsidRPr="0054263D">
        <w:rPr>
          <w:rFonts w:asciiTheme="majorBidi" w:hAnsiTheme="majorBidi" w:cstheme="majorBidi"/>
          <w:kern w:val="0"/>
          <w:sz w:val="16"/>
          <w:szCs w:val="16"/>
          <w:lang w:val="en-US"/>
        </w:rPr>
        <w:t xml:space="preserve">. A force plate will be placed </w:t>
      </w:r>
      <w:del w:id="74" w:author="Mickael Begon" w:date="2023-05-11T20:29:00Z">
        <w:r w:rsidRPr="0054263D" w:rsidDel="006517D3">
          <w:rPr>
            <w:rFonts w:asciiTheme="majorBidi" w:hAnsiTheme="majorBidi" w:cstheme="majorBidi"/>
            <w:kern w:val="0"/>
            <w:sz w:val="16"/>
            <w:szCs w:val="16"/>
            <w:lang w:val="en-US"/>
          </w:rPr>
          <w:delText xml:space="preserve">under </w:delText>
        </w:r>
      </w:del>
      <w:ins w:id="75" w:author="Mickael Begon" w:date="2023-05-11T20:29:00Z">
        <w:r w:rsidR="006517D3">
          <w:rPr>
            <w:rFonts w:asciiTheme="majorBidi" w:hAnsiTheme="majorBidi" w:cstheme="majorBidi"/>
            <w:kern w:val="0"/>
            <w:sz w:val="16"/>
            <w:szCs w:val="16"/>
            <w:lang w:val="en-US"/>
          </w:rPr>
          <w:t>on</w:t>
        </w:r>
        <w:r w:rsidR="006517D3" w:rsidRPr="0054263D">
          <w:rPr>
            <w:rFonts w:asciiTheme="majorBidi" w:hAnsiTheme="majorBidi" w:cstheme="majorBidi"/>
            <w:kern w:val="0"/>
            <w:sz w:val="16"/>
            <w:szCs w:val="16"/>
            <w:lang w:val="en-US"/>
          </w:rPr>
          <w:t xml:space="preserve"> </w:t>
        </w:r>
      </w:ins>
      <w:r w:rsidRPr="0054263D">
        <w:rPr>
          <w:rFonts w:asciiTheme="majorBidi" w:hAnsiTheme="majorBidi" w:cstheme="majorBidi"/>
          <w:kern w:val="0"/>
          <w:sz w:val="16"/>
          <w:szCs w:val="16"/>
          <w:lang w:val="en-US"/>
        </w:rPr>
        <w:t xml:space="preserve">the piano bench to quantify contact forces between the </w:t>
      </w:r>
      <w:del w:id="76" w:author="Mickael Begon" w:date="2023-05-11T20:29:00Z">
        <w:r w:rsidRPr="0054263D" w:rsidDel="006517D3">
          <w:rPr>
            <w:rFonts w:asciiTheme="majorBidi" w:hAnsiTheme="majorBidi" w:cstheme="majorBidi"/>
            <w:kern w:val="0"/>
            <w:sz w:val="16"/>
            <w:szCs w:val="16"/>
            <w:lang w:val="en-US"/>
          </w:rPr>
          <w:delText>bench and the</w:delText>
        </w:r>
      </w:del>
      <w:ins w:id="77" w:author="Mickael Begon" w:date="2023-05-11T20:29:00Z">
        <w:r w:rsidR="006517D3">
          <w:rPr>
            <w:rFonts w:asciiTheme="majorBidi" w:hAnsiTheme="majorBidi" w:cstheme="majorBidi"/>
            <w:kern w:val="0"/>
            <w:sz w:val="16"/>
            <w:szCs w:val="16"/>
            <w:lang w:val="en-US"/>
          </w:rPr>
          <w:t>pelvis and the bench</w:t>
        </w:r>
      </w:ins>
      <w:del w:id="78" w:author="Mickael Begon" w:date="2023-05-11T20:29:00Z">
        <w:r w:rsidRPr="0054263D" w:rsidDel="006517D3">
          <w:rPr>
            <w:rFonts w:asciiTheme="majorBidi" w:hAnsiTheme="majorBidi" w:cstheme="majorBidi"/>
            <w:kern w:val="0"/>
            <w:sz w:val="16"/>
            <w:szCs w:val="16"/>
            <w:lang w:val="en-US"/>
          </w:rPr>
          <w:delText xml:space="preserve"> floor</w:delText>
        </w:r>
      </w:del>
      <w:r w:rsidRPr="0054263D">
        <w:rPr>
          <w:rFonts w:asciiTheme="majorBidi" w:hAnsiTheme="majorBidi" w:cstheme="majorBidi"/>
          <w:kern w:val="0"/>
          <w:sz w:val="16"/>
          <w:szCs w:val="16"/>
          <w:lang w:val="en-US"/>
        </w:rPr>
        <w:t>. The upper body's muscle activities will be recorded with surface electromyography (</w:t>
      </w:r>
      <w:proofErr w:type="spellStart"/>
      <w:r w:rsidRPr="0054263D">
        <w:rPr>
          <w:rFonts w:asciiTheme="majorBidi" w:hAnsiTheme="majorBidi" w:cstheme="majorBidi"/>
          <w:kern w:val="0"/>
          <w:sz w:val="16"/>
          <w:szCs w:val="16"/>
          <w:lang w:val="en-US"/>
        </w:rPr>
        <w:t>Delsys</w:t>
      </w:r>
      <w:proofErr w:type="spellEnd"/>
      <w:r w:rsidRPr="0054263D">
        <w:rPr>
          <w:rFonts w:asciiTheme="majorBidi" w:hAnsiTheme="majorBidi" w:cstheme="majorBidi"/>
          <w:kern w:val="0"/>
          <w:sz w:val="16"/>
          <w:szCs w:val="16"/>
          <w:lang w:val="en-US"/>
        </w:rPr>
        <w:t xml:space="preserve"> </w:t>
      </w:r>
      <w:proofErr w:type="spellStart"/>
      <w:r w:rsidRPr="0054263D">
        <w:rPr>
          <w:rFonts w:asciiTheme="majorBidi" w:hAnsiTheme="majorBidi" w:cstheme="majorBidi"/>
          <w:kern w:val="0"/>
          <w:sz w:val="16"/>
          <w:szCs w:val="16"/>
          <w:lang w:val="en-US"/>
        </w:rPr>
        <w:t>TrignoTM</w:t>
      </w:r>
      <w:proofErr w:type="spellEnd"/>
      <w:r w:rsidRPr="0054263D">
        <w:rPr>
          <w:rFonts w:asciiTheme="majorBidi" w:hAnsiTheme="majorBidi" w:cstheme="majorBidi"/>
          <w:kern w:val="0"/>
          <w:sz w:val="16"/>
          <w:szCs w:val="16"/>
          <w:lang w:val="en-US"/>
        </w:rPr>
        <w:t xml:space="preserve"> Wireless system composed of 16 electrodes). Participants’ performances will be audio recorded. A grand piano equipped with sensors to capture key and hammer kinematics (</w:t>
      </w:r>
      <w:proofErr w:type="spellStart"/>
      <w:r w:rsidRPr="0054263D">
        <w:rPr>
          <w:rFonts w:asciiTheme="majorBidi" w:hAnsiTheme="majorBidi" w:cstheme="majorBidi"/>
          <w:kern w:val="0"/>
          <w:sz w:val="16"/>
          <w:szCs w:val="16"/>
          <w:lang w:val="en-US"/>
        </w:rPr>
        <w:t>Bösendorfer</w:t>
      </w:r>
      <w:proofErr w:type="spellEnd"/>
      <w:r w:rsidRPr="0054263D">
        <w:rPr>
          <w:rFonts w:asciiTheme="majorBidi" w:hAnsiTheme="majorBidi" w:cstheme="majorBidi"/>
          <w:kern w:val="0"/>
          <w:sz w:val="16"/>
          <w:szCs w:val="16"/>
          <w:lang w:val="en-US"/>
        </w:rPr>
        <w:t xml:space="preserve"> CEUS, Yamaha Disklavier C7) will allow the acquisition and quantification of different musical parameters. </w:t>
      </w:r>
    </w:p>
    <w:p w14:paraId="10D9A197" w14:textId="77777777" w:rsidR="0058281D" w:rsidRDefault="00DA7980" w:rsidP="005828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79" w:author="Mohammadali Shahiri" w:date="2023-05-12T11:40:00Z"/>
          <w:rFonts w:asciiTheme="majorBidi" w:hAnsiTheme="majorBidi" w:cstheme="majorBidi"/>
          <w:kern w:val="0"/>
          <w:sz w:val="16"/>
          <w:szCs w:val="16"/>
          <w:lang w:val="en-US"/>
        </w:rPr>
      </w:pPr>
      <w:ins w:id="80" w:author="Mohammadali Shahiri" w:date="2023-05-12T11:31:00Z">
        <w:r w:rsidRPr="00DA7980">
          <w:rPr>
            <w:rFonts w:asciiTheme="majorBidi" w:hAnsiTheme="majorBidi" w:cstheme="majorBidi"/>
            <w:b/>
            <w:bCs/>
            <w:kern w:val="0"/>
            <w:sz w:val="16"/>
            <w:szCs w:val="16"/>
            <w:lang w:val="en-US"/>
            <w:rPrChange w:id="81" w:author="Mohammadali Shahiri" w:date="2023-05-12T11:31:00Z">
              <w:rPr>
                <w:rFonts w:asciiTheme="majorBidi" w:hAnsiTheme="majorBidi" w:cstheme="majorBidi"/>
                <w:kern w:val="0"/>
                <w:sz w:val="16"/>
                <w:szCs w:val="16"/>
                <w:lang w:val="en-US"/>
              </w:rPr>
            </w:rPrChange>
          </w:rPr>
          <w:t>SO1:</w:t>
        </w:r>
        <w:r w:rsidRPr="00DA7980">
          <w:t xml:space="preserve"> </w:t>
        </w:r>
        <w:r w:rsidRPr="00DA7980">
          <w:rPr>
            <w:rFonts w:asciiTheme="majorBidi" w:hAnsiTheme="majorBidi" w:cstheme="majorBidi"/>
            <w:kern w:val="0"/>
            <w:sz w:val="16"/>
            <w:szCs w:val="16"/>
            <w:lang w:val="en-US"/>
          </w:rPr>
          <w:t xml:space="preserve">The </w:t>
        </w:r>
        <w:proofErr w:type="spellStart"/>
        <w:r w:rsidRPr="00DA7980">
          <w:rPr>
            <w:rFonts w:asciiTheme="majorBidi" w:hAnsiTheme="majorBidi" w:cstheme="majorBidi"/>
            <w:kern w:val="0"/>
            <w:sz w:val="16"/>
            <w:szCs w:val="16"/>
            <w:lang w:val="en-US"/>
          </w:rPr>
          <w:t>Bioptim</w:t>
        </w:r>
        <w:proofErr w:type="spellEnd"/>
        <w:r w:rsidRPr="00DA7980">
          <w:rPr>
            <w:rFonts w:asciiTheme="majorBidi" w:hAnsiTheme="majorBidi" w:cstheme="majorBidi"/>
            <w:kern w:val="0"/>
            <w:sz w:val="16"/>
            <w:szCs w:val="16"/>
            <w:lang w:val="en-US"/>
          </w:rPr>
          <w:t xml:space="preserve"> Python framework will be used to create the dynamic model of the pianist using </w:t>
        </w:r>
        <w:proofErr w:type="gramStart"/>
        <w:r w:rsidRPr="00DA7980">
          <w:rPr>
            <w:rFonts w:asciiTheme="majorBidi" w:hAnsiTheme="majorBidi" w:cstheme="majorBidi"/>
            <w:kern w:val="0"/>
            <w:sz w:val="16"/>
            <w:szCs w:val="16"/>
            <w:lang w:val="en-US"/>
          </w:rPr>
          <w:t>an</w:t>
        </w:r>
        <w:proofErr w:type="gramEnd"/>
        <w:r w:rsidRPr="00DA7980">
          <w:rPr>
            <w:rFonts w:asciiTheme="majorBidi" w:hAnsiTheme="majorBidi" w:cstheme="majorBidi"/>
            <w:kern w:val="0"/>
            <w:sz w:val="16"/>
            <w:szCs w:val="16"/>
            <w:lang w:val="en-US"/>
          </w:rPr>
          <w:t xml:space="preserve"> Euler-Lagrange equation. The model will include segments from the pelvis to the fingertips, and upper-limb muscles and joint torques may be inserted to explore biomechanical aspects better.</w:t>
        </w:r>
      </w:ins>
    </w:p>
    <w:p w14:paraId="3E024148" w14:textId="274AD984" w:rsidR="0058281D" w:rsidRPr="00113225" w:rsidRDefault="0058281D" w:rsidP="0058281D">
      <w:pPr>
        <w:jc w:val="both"/>
        <w:rPr>
          <w:ins w:id="82" w:author="Mohammadali Shahiri" w:date="2023-05-12T11:42:00Z"/>
          <w:rFonts w:asciiTheme="majorBidi" w:hAnsiTheme="majorBidi" w:cstheme="majorBidi"/>
          <w:kern w:val="0"/>
          <w:sz w:val="16"/>
          <w:szCs w:val="16"/>
          <w:lang w:val="en-US"/>
        </w:rPr>
      </w:pPr>
      <w:ins w:id="83" w:author="Mohammadali Shahiri" w:date="2023-05-12T11:38:00Z">
        <w:r w:rsidRPr="004C111F">
          <w:rPr>
            <w:rFonts w:asciiTheme="majorBidi" w:hAnsiTheme="majorBidi" w:cstheme="majorBidi"/>
            <w:b/>
            <w:bCs/>
            <w:kern w:val="0"/>
            <w:sz w:val="16"/>
            <w:szCs w:val="16"/>
            <w:lang w:val="en-US"/>
          </w:rPr>
          <w:t>SO</w:t>
        </w:r>
      </w:ins>
      <w:ins w:id="84" w:author="Mohammadali Shahiri" w:date="2023-05-12T11:39:00Z">
        <w:r>
          <w:rPr>
            <w:rFonts w:asciiTheme="majorBidi" w:hAnsiTheme="majorBidi" w:cstheme="majorBidi"/>
            <w:b/>
            <w:bCs/>
            <w:kern w:val="0"/>
            <w:sz w:val="16"/>
            <w:szCs w:val="16"/>
            <w:lang w:val="en-US"/>
          </w:rPr>
          <w:t>2</w:t>
        </w:r>
      </w:ins>
      <w:ins w:id="85" w:author="Mohammadali Shahiri" w:date="2023-05-12T11:38:00Z">
        <w:r w:rsidRPr="004C111F">
          <w:rPr>
            <w:rFonts w:asciiTheme="majorBidi" w:hAnsiTheme="majorBidi" w:cstheme="majorBidi"/>
            <w:b/>
            <w:bCs/>
            <w:kern w:val="0"/>
            <w:sz w:val="16"/>
            <w:szCs w:val="16"/>
            <w:lang w:val="en-US"/>
          </w:rPr>
          <w:t>:</w:t>
        </w:r>
      </w:ins>
      <w:ins w:id="86" w:author="Mohammadali Shahiri" w:date="2023-05-12T11:39:00Z">
        <w:r>
          <w:rPr>
            <w:rFonts w:asciiTheme="majorBidi" w:hAnsiTheme="majorBidi" w:cstheme="majorBidi"/>
            <w:b/>
            <w:bCs/>
            <w:kern w:val="0"/>
            <w:sz w:val="16"/>
            <w:szCs w:val="16"/>
            <w:lang w:val="en-US"/>
          </w:rPr>
          <w:t xml:space="preserve"> </w:t>
        </w:r>
      </w:ins>
      <w:ins w:id="87" w:author="Mohammadali Shahiri" w:date="2023-05-12T11:43:00Z">
        <w:r w:rsidRPr="0058281D">
          <w:rPr>
            <w:rFonts w:asciiTheme="majorBidi" w:hAnsiTheme="majorBidi" w:cstheme="majorBidi"/>
            <w:kern w:val="0"/>
            <w:sz w:val="16"/>
            <w:szCs w:val="16"/>
            <w:rPrChange w:id="88" w:author="Mohammadali Shahiri" w:date="2023-05-12T11:43:00Z">
              <w:rPr>
                <w:lang w:val="en-US"/>
              </w:rPr>
            </w:rPrChange>
          </w:rPr>
          <w:t xml:space="preserve">Data collected from former studies performed </w:t>
        </w:r>
      </w:ins>
      <w:ins w:id="89" w:author="Mohammadali Shahiri" w:date="2023-05-12T11:42:00Z">
        <w:r w:rsidRPr="00617D69">
          <w:rPr>
            <w:rFonts w:asciiTheme="majorBidi" w:hAnsiTheme="majorBidi" w:cstheme="majorBidi"/>
            <w:kern w:val="0"/>
            <w:sz w:val="16"/>
            <w:szCs w:val="16"/>
          </w:rPr>
          <w:t xml:space="preserve">at the S2M </w:t>
        </w:r>
        <w:proofErr w:type="spellStart"/>
        <w:r w:rsidRPr="00617D69">
          <w:rPr>
            <w:rFonts w:asciiTheme="majorBidi" w:hAnsiTheme="majorBidi" w:cstheme="majorBidi"/>
            <w:kern w:val="0"/>
            <w:sz w:val="16"/>
            <w:szCs w:val="16"/>
          </w:rPr>
          <w:t>lab</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will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be</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used</w:t>
        </w:r>
        <w:proofErr w:type="spellEnd"/>
        <w:r w:rsidRPr="00617D69">
          <w:rPr>
            <w:rFonts w:asciiTheme="majorBidi" w:hAnsiTheme="majorBidi" w:cstheme="majorBidi"/>
            <w:kern w:val="0"/>
            <w:sz w:val="16"/>
            <w:szCs w:val="16"/>
          </w:rPr>
          <w:t xml:space="preserve"> to </w:t>
        </w:r>
        <w:proofErr w:type="spellStart"/>
        <w:r w:rsidRPr="00617D69">
          <w:rPr>
            <w:rFonts w:asciiTheme="majorBidi" w:hAnsiTheme="majorBidi" w:cstheme="majorBidi"/>
            <w:kern w:val="0"/>
            <w:sz w:val="16"/>
            <w:szCs w:val="16"/>
          </w:rPr>
          <w:t>feed</w:t>
        </w:r>
        <w:proofErr w:type="spellEnd"/>
        <w:r w:rsidRPr="00617D69">
          <w:rPr>
            <w:rFonts w:asciiTheme="majorBidi" w:hAnsiTheme="majorBidi" w:cstheme="majorBidi"/>
            <w:kern w:val="0"/>
            <w:sz w:val="16"/>
            <w:szCs w:val="16"/>
          </w:rPr>
          <w:t xml:space="preserve"> digital simulations and </w:t>
        </w:r>
        <w:proofErr w:type="spellStart"/>
        <w:r w:rsidRPr="00617D69">
          <w:rPr>
            <w:rFonts w:asciiTheme="majorBidi" w:hAnsiTheme="majorBidi" w:cstheme="majorBidi"/>
            <w:kern w:val="0"/>
            <w:sz w:val="16"/>
            <w:szCs w:val="16"/>
          </w:rPr>
          <w:t>optimization</w:t>
        </w:r>
        <w:proofErr w:type="spellEnd"/>
        <w:r w:rsidRPr="00617D69">
          <w:rPr>
            <w:rFonts w:asciiTheme="majorBidi" w:hAnsiTheme="majorBidi" w:cstheme="majorBidi"/>
            <w:kern w:val="0"/>
            <w:sz w:val="16"/>
            <w:szCs w:val="16"/>
          </w:rPr>
          <w:t xml:space="preserve">. Joint torques </w:t>
        </w:r>
        <w:proofErr w:type="spellStart"/>
        <w:r w:rsidRPr="00617D69">
          <w:rPr>
            <w:rFonts w:asciiTheme="majorBidi" w:hAnsiTheme="majorBidi" w:cstheme="majorBidi"/>
            <w:kern w:val="0"/>
            <w:sz w:val="16"/>
            <w:szCs w:val="16"/>
          </w:rPr>
          <w:t>during</w:t>
        </w:r>
        <w:proofErr w:type="spellEnd"/>
        <w:r w:rsidRPr="00617D69">
          <w:rPr>
            <w:rFonts w:asciiTheme="majorBidi" w:hAnsiTheme="majorBidi" w:cstheme="majorBidi"/>
            <w:kern w:val="0"/>
            <w:sz w:val="16"/>
            <w:szCs w:val="16"/>
          </w:rPr>
          <w:t xml:space="preserve"> piano </w:t>
        </w:r>
        <w:proofErr w:type="spellStart"/>
        <w:r w:rsidRPr="00617D69">
          <w:rPr>
            <w:rFonts w:asciiTheme="majorBidi" w:hAnsiTheme="majorBidi" w:cstheme="majorBidi"/>
            <w:kern w:val="0"/>
            <w:sz w:val="16"/>
            <w:szCs w:val="16"/>
          </w:rPr>
          <w:t>keystrokes</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will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be</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characterized</w:t>
        </w:r>
        <w:proofErr w:type="spellEnd"/>
        <w:r w:rsidRPr="00617D69">
          <w:rPr>
            <w:rFonts w:asciiTheme="majorBidi" w:hAnsiTheme="majorBidi" w:cstheme="majorBidi"/>
            <w:kern w:val="0"/>
            <w:sz w:val="16"/>
            <w:szCs w:val="16"/>
          </w:rPr>
          <w:t xml:space="preserve"> and </w:t>
        </w:r>
        <w:proofErr w:type="spellStart"/>
        <w:r w:rsidRPr="00617D69">
          <w:rPr>
            <w:rFonts w:asciiTheme="majorBidi" w:hAnsiTheme="majorBidi" w:cstheme="majorBidi"/>
            <w:kern w:val="0"/>
            <w:sz w:val="16"/>
            <w:szCs w:val="16"/>
          </w:rPr>
          <w:t>used</w:t>
        </w:r>
        <w:proofErr w:type="spellEnd"/>
        <w:r w:rsidRPr="00617D69">
          <w:rPr>
            <w:rFonts w:asciiTheme="majorBidi" w:hAnsiTheme="majorBidi" w:cstheme="majorBidi"/>
            <w:kern w:val="0"/>
            <w:sz w:val="16"/>
            <w:szCs w:val="16"/>
          </w:rPr>
          <w:t xml:space="preserve"> as </w:t>
        </w:r>
        <w:proofErr w:type="spellStart"/>
        <w:r w:rsidRPr="00617D69">
          <w:rPr>
            <w:rFonts w:asciiTheme="majorBidi" w:hAnsiTheme="majorBidi" w:cstheme="majorBidi"/>
            <w:kern w:val="0"/>
            <w:sz w:val="16"/>
            <w:szCs w:val="16"/>
          </w:rPr>
          <w:t>constraints</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focusing</w:t>
        </w:r>
        <w:proofErr w:type="spellEnd"/>
        <w:r w:rsidRPr="00617D69">
          <w:rPr>
            <w:rFonts w:asciiTheme="majorBidi" w:hAnsiTheme="majorBidi" w:cstheme="majorBidi"/>
            <w:kern w:val="0"/>
            <w:sz w:val="16"/>
            <w:szCs w:val="16"/>
          </w:rPr>
          <w:t xml:space="preserve"> on </w:t>
        </w:r>
        <w:proofErr w:type="spellStart"/>
        <w:r w:rsidRPr="00617D69">
          <w:rPr>
            <w:rFonts w:asciiTheme="majorBidi" w:hAnsiTheme="majorBidi" w:cstheme="majorBidi"/>
            <w:kern w:val="0"/>
            <w:sz w:val="16"/>
            <w:szCs w:val="16"/>
          </w:rPr>
          <w:t>minimizing</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parameters</w:t>
        </w:r>
        <w:proofErr w:type="spellEnd"/>
        <w:r w:rsidRPr="00617D69">
          <w:rPr>
            <w:rFonts w:asciiTheme="majorBidi" w:hAnsiTheme="majorBidi" w:cstheme="majorBidi"/>
            <w:kern w:val="0"/>
            <w:sz w:val="16"/>
            <w:szCs w:val="16"/>
          </w:rPr>
          <w:t xml:space="preserve"> like </w:t>
        </w:r>
        <w:proofErr w:type="spellStart"/>
        <w:r w:rsidRPr="00617D69">
          <w:rPr>
            <w:rFonts w:asciiTheme="majorBidi" w:hAnsiTheme="majorBidi" w:cstheme="majorBidi"/>
            <w:kern w:val="0"/>
            <w:sz w:val="16"/>
            <w:szCs w:val="16"/>
          </w:rPr>
          <w:t>eccentric</w:t>
        </w:r>
        <w:proofErr w:type="spellEnd"/>
        <w:r w:rsidRPr="00617D69">
          <w:rPr>
            <w:rFonts w:asciiTheme="majorBidi" w:hAnsiTheme="majorBidi" w:cstheme="majorBidi"/>
            <w:kern w:val="0"/>
            <w:sz w:val="16"/>
            <w:szCs w:val="16"/>
          </w:rPr>
          <w:t xml:space="preserve"> joint torques and </w:t>
        </w:r>
        <w:proofErr w:type="spellStart"/>
        <w:r w:rsidRPr="00617D69">
          <w:rPr>
            <w:rFonts w:asciiTheme="majorBidi" w:hAnsiTheme="majorBidi" w:cstheme="majorBidi"/>
            <w:kern w:val="0"/>
            <w:sz w:val="16"/>
            <w:szCs w:val="16"/>
          </w:rPr>
          <w:t>mechanical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work</w:t>
        </w:r>
        <w:proofErr w:type="spellEnd"/>
        <w:r w:rsidRPr="00617D69">
          <w:rPr>
            <w:rFonts w:asciiTheme="majorBidi" w:hAnsiTheme="majorBidi" w:cstheme="majorBidi"/>
            <w:kern w:val="0"/>
            <w:sz w:val="16"/>
            <w:szCs w:val="16"/>
          </w:rPr>
          <w:t xml:space="preserve"> and the </w:t>
        </w:r>
        <w:proofErr w:type="spellStart"/>
        <w:r w:rsidRPr="00617D69">
          <w:rPr>
            <w:rFonts w:asciiTheme="majorBidi" w:hAnsiTheme="majorBidi" w:cstheme="majorBidi"/>
            <w:kern w:val="0"/>
            <w:sz w:val="16"/>
            <w:szCs w:val="16"/>
          </w:rPr>
          <w:t>integral</w:t>
        </w:r>
        <w:proofErr w:type="spellEnd"/>
        <w:r w:rsidRPr="00617D69">
          <w:rPr>
            <w:rFonts w:asciiTheme="majorBidi" w:hAnsiTheme="majorBidi" w:cstheme="majorBidi"/>
            <w:kern w:val="0"/>
            <w:sz w:val="16"/>
            <w:szCs w:val="16"/>
          </w:rPr>
          <w:t xml:space="preserve"> of joint </w:t>
        </w:r>
        <w:proofErr w:type="spellStart"/>
        <w:r w:rsidRPr="00617D69">
          <w:rPr>
            <w:rFonts w:asciiTheme="majorBidi" w:hAnsiTheme="majorBidi" w:cstheme="majorBidi"/>
            <w:kern w:val="0"/>
            <w:sz w:val="16"/>
            <w:szCs w:val="16"/>
          </w:rPr>
          <w:t>displacements</w:t>
        </w:r>
        <w:proofErr w:type="spellEnd"/>
        <w:r w:rsidRPr="00617D69">
          <w:rPr>
            <w:rFonts w:asciiTheme="majorBidi" w:hAnsiTheme="majorBidi" w:cstheme="majorBidi"/>
            <w:kern w:val="0"/>
            <w:sz w:val="16"/>
            <w:szCs w:val="16"/>
          </w:rPr>
          <w:t xml:space="preserve">. The </w:t>
        </w:r>
        <w:proofErr w:type="spellStart"/>
        <w:r w:rsidRPr="00617D69">
          <w:rPr>
            <w:rFonts w:asciiTheme="majorBidi" w:hAnsiTheme="majorBidi" w:cstheme="majorBidi"/>
            <w:kern w:val="0"/>
            <w:sz w:val="16"/>
            <w:szCs w:val="16"/>
          </w:rPr>
          <w:t>extracted</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simulated</w:t>
        </w:r>
        <w:proofErr w:type="spellEnd"/>
        <w:r w:rsidRPr="00617D69">
          <w:rPr>
            <w:rFonts w:asciiTheme="majorBidi" w:hAnsiTheme="majorBidi" w:cstheme="majorBidi"/>
            <w:kern w:val="0"/>
            <w:sz w:val="16"/>
            <w:szCs w:val="16"/>
          </w:rPr>
          <w:t xml:space="preserve"> solutions </w:t>
        </w:r>
        <w:proofErr w:type="spellStart"/>
        <w:r w:rsidRPr="00617D69">
          <w:rPr>
            <w:rFonts w:asciiTheme="majorBidi" w:hAnsiTheme="majorBidi" w:cstheme="majorBidi"/>
            <w:kern w:val="0"/>
            <w:sz w:val="16"/>
            <w:szCs w:val="16"/>
          </w:rPr>
          <w:t>will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be</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compared</w:t>
        </w:r>
        <w:proofErr w:type="spellEnd"/>
        <w:r w:rsidRPr="00617D69">
          <w:rPr>
            <w:rFonts w:asciiTheme="majorBidi" w:hAnsiTheme="majorBidi" w:cstheme="majorBidi"/>
            <w:kern w:val="0"/>
            <w:sz w:val="16"/>
            <w:szCs w:val="16"/>
          </w:rPr>
          <w:t xml:space="preserve"> to the </w:t>
        </w:r>
        <w:proofErr w:type="spellStart"/>
        <w:r w:rsidRPr="00617D69">
          <w:rPr>
            <w:rFonts w:asciiTheme="majorBidi" w:hAnsiTheme="majorBidi" w:cstheme="majorBidi"/>
            <w:kern w:val="0"/>
            <w:sz w:val="16"/>
            <w:szCs w:val="16"/>
          </w:rPr>
          <w:t>actual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pianists</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gestures</w:t>
        </w:r>
        <w:proofErr w:type="spellEnd"/>
        <w:r w:rsidRPr="00617D69">
          <w:rPr>
            <w:rFonts w:asciiTheme="majorBidi" w:hAnsiTheme="majorBidi" w:cstheme="majorBidi"/>
            <w:kern w:val="0"/>
            <w:sz w:val="16"/>
            <w:szCs w:val="16"/>
          </w:rPr>
          <w:t>.</w:t>
        </w:r>
      </w:ins>
    </w:p>
    <w:p w14:paraId="1D952388" w14:textId="0CE68F8B" w:rsidR="0013333A" w:rsidRPr="00617D69" w:rsidRDefault="0058281D" w:rsidP="0013333A">
      <w:pPr>
        <w:jc w:val="both"/>
        <w:rPr>
          <w:ins w:id="90" w:author="Mohammadali Shahiri" w:date="2023-05-12T11:50:00Z"/>
          <w:rFonts w:asciiTheme="majorBidi" w:hAnsiTheme="majorBidi" w:cstheme="majorBidi"/>
          <w:kern w:val="0"/>
          <w:sz w:val="16"/>
          <w:szCs w:val="16"/>
          <w:lang w:val="en-US"/>
        </w:rPr>
      </w:pPr>
      <w:ins w:id="91" w:author="Mohammadali Shahiri" w:date="2023-05-12T11:43:00Z">
        <w:r w:rsidRPr="0058281D">
          <w:rPr>
            <w:rFonts w:asciiTheme="majorBidi" w:hAnsiTheme="majorBidi" w:cstheme="majorBidi"/>
            <w:b/>
            <w:bCs/>
            <w:kern w:val="0"/>
            <w:sz w:val="16"/>
            <w:szCs w:val="16"/>
            <w:lang w:val="en-US"/>
            <w:rPrChange w:id="92" w:author="Mohammadali Shahiri" w:date="2023-05-12T11:43:00Z">
              <w:rPr>
                <w:rFonts w:asciiTheme="majorBidi" w:hAnsiTheme="majorBidi" w:cstheme="majorBidi"/>
                <w:kern w:val="0"/>
                <w:sz w:val="16"/>
                <w:szCs w:val="16"/>
                <w:lang w:val="en-US"/>
              </w:rPr>
            </w:rPrChange>
          </w:rPr>
          <w:t xml:space="preserve">SO3: </w:t>
        </w:r>
      </w:ins>
      <w:ins w:id="93" w:author="Mohammadali Shahiri" w:date="2023-05-12T11:50:00Z">
        <w:r w:rsidR="0013333A" w:rsidRPr="00617D69">
          <w:rPr>
            <w:rFonts w:asciiTheme="majorBidi" w:hAnsiTheme="majorBidi" w:cstheme="majorBidi"/>
            <w:kern w:val="0"/>
            <w:sz w:val="16"/>
            <w:szCs w:val="16"/>
          </w:rPr>
          <w:t xml:space="preserve">A questionnaire </w:t>
        </w:r>
        <w:proofErr w:type="spellStart"/>
        <w:r w:rsidR="0013333A" w:rsidRPr="00617D69">
          <w:rPr>
            <w:rFonts w:asciiTheme="majorBidi" w:hAnsiTheme="majorBidi" w:cstheme="majorBidi"/>
            <w:kern w:val="0"/>
            <w:sz w:val="16"/>
            <w:szCs w:val="16"/>
          </w:rPr>
          <w:t>will</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be</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distributed</w:t>
        </w:r>
        <w:proofErr w:type="spellEnd"/>
        <w:r w:rsidR="0013333A" w:rsidRPr="00617D69">
          <w:rPr>
            <w:rFonts w:asciiTheme="majorBidi" w:hAnsiTheme="majorBidi" w:cstheme="majorBidi"/>
            <w:kern w:val="0"/>
            <w:sz w:val="16"/>
            <w:szCs w:val="16"/>
          </w:rPr>
          <w:t xml:space="preserve"> to a large </w:t>
        </w:r>
        <w:proofErr w:type="spellStart"/>
        <w:r w:rsidR="0013333A" w:rsidRPr="00617D69">
          <w:rPr>
            <w:rFonts w:asciiTheme="majorBidi" w:hAnsiTheme="majorBidi" w:cstheme="majorBidi"/>
            <w:kern w:val="0"/>
            <w:sz w:val="16"/>
            <w:szCs w:val="16"/>
          </w:rPr>
          <w:t>pianistic</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community</w:t>
        </w:r>
        <w:proofErr w:type="spellEnd"/>
        <w:r w:rsidR="0013333A" w:rsidRPr="00617D69">
          <w:rPr>
            <w:rFonts w:asciiTheme="majorBidi" w:hAnsiTheme="majorBidi" w:cstheme="majorBidi"/>
            <w:kern w:val="0"/>
            <w:sz w:val="16"/>
            <w:szCs w:val="16"/>
          </w:rPr>
          <w:t xml:space="preserve"> (</w:t>
        </w:r>
        <w:r w:rsidR="0013333A" w:rsidRPr="00617D69">
          <w:rPr>
            <w:rFonts w:asciiTheme="majorBidi" w:hAnsiTheme="majorBidi" w:cstheme="majorBidi"/>
            <w:kern w:val="0"/>
            <w:sz w:val="16"/>
            <w:szCs w:val="16"/>
            <w:lang w:val="en-US"/>
          </w:rPr>
          <w:t>U. of Montreal, McGill U., Ottawa U., and 5 conservatories around Quebec)</w:t>
        </w:r>
        <w:r w:rsidR="0013333A" w:rsidRPr="00617D69">
          <w:rPr>
            <w:rFonts w:asciiTheme="majorBidi" w:hAnsiTheme="majorBidi" w:cstheme="majorBidi"/>
            <w:kern w:val="0"/>
            <w:sz w:val="16"/>
            <w:szCs w:val="16"/>
          </w:rPr>
          <w:t xml:space="preserve">, and </w:t>
        </w:r>
        <w:proofErr w:type="spellStart"/>
        <w:r w:rsidR="0013333A" w:rsidRPr="00617D69">
          <w:rPr>
            <w:rFonts w:asciiTheme="majorBidi" w:hAnsiTheme="majorBidi" w:cstheme="majorBidi"/>
            <w:kern w:val="0"/>
            <w:sz w:val="16"/>
            <w:szCs w:val="16"/>
          </w:rPr>
          <w:t>several</w:t>
        </w:r>
        <w:proofErr w:type="spellEnd"/>
        <w:r w:rsidR="0013333A" w:rsidRPr="00617D69">
          <w:rPr>
            <w:rFonts w:asciiTheme="majorBidi" w:hAnsiTheme="majorBidi" w:cstheme="majorBidi"/>
            <w:kern w:val="0"/>
            <w:sz w:val="16"/>
            <w:szCs w:val="16"/>
          </w:rPr>
          <w:t xml:space="preserve"> important </w:t>
        </w:r>
        <w:proofErr w:type="spellStart"/>
        <w:r w:rsidR="0013333A" w:rsidRPr="00617D69">
          <w:rPr>
            <w:rFonts w:asciiTheme="majorBidi" w:hAnsiTheme="majorBidi" w:cstheme="majorBidi"/>
            <w:kern w:val="0"/>
            <w:sz w:val="16"/>
            <w:szCs w:val="16"/>
          </w:rPr>
          <w:t>research</w:t>
        </w:r>
        <w:proofErr w:type="spellEnd"/>
        <w:r w:rsidR="0013333A" w:rsidRPr="00617D69">
          <w:rPr>
            <w:rFonts w:asciiTheme="majorBidi" w:hAnsiTheme="majorBidi" w:cstheme="majorBidi"/>
            <w:kern w:val="0"/>
            <w:sz w:val="16"/>
            <w:szCs w:val="16"/>
          </w:rPr>
          <w:t xml:space="preserve"> questions </w:t>
        </w:r>
        <w:proofErr w:type="spellStart"/>
        <w:r w:rsidR="0013333A" w:rsidRPr="00617D69">
          <w:rPr>
            <w:rFonts w:asciiTheme="majorBidi" w:hAnsiTheme="majorBidi" w:cstheme="majorBidi"/>
            <w:kern w:val="0"/>
            <w:sz w:val="16"/>
            <w:szCs w:val="16"/>
          </w:rPr>
          <w:t>will</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be</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extracted</w:t>
        </w:r>
        <w:proofErr w:type="spellEnd"/>
        <w:r w:rsidR="0013333A" w:rsidRPr="00617D69">
          <w:rPr>
            <w:rFonts w:asciiTheme="majorBidi" w:hAnsiTheme="majorBidi" w:cstheme="majorBidi"/>
            <w:kern w:val="0"/>
            <w:sz w:val="16"/>
            <w:szCs w:val="16"/>
          </w:rPr>
          <w:t xml:space="preserve">. A </w:t>
        </w:r>
        <w:proofErr w:type="spellStart"/>
        <w:r w:rsidR="0013333A" w:rsidRPr="00617D69">
          <w:rPr>
            <w:rFonts w:asciiTheme="majorBidi" w:hAnsiTheme="majorBidi" w:cstheme="majorBidi"/>
            <w:kern w:val="0"/>
            <w:sz w:val="16"/>
            <w:szCs w:val="16"/>
          </w:rPr>
          <w:t>Ph.D</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project</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will</w:t>
        </w:r>
        <w:proofErr w:type="spellEnd"/>
        <w:r w:rsidR="0013333A" w:rsidRPr="00617D69">
          <w:rPr>
            <w:rFonts w:asciiTheme="majorBidi" w:hAnsiTheme="majorBidi" w:cstheme="majorBidi"/>
            <w:kern w:val="0"/>
            <w:sz w:val="16"/>
            <w:szCs w:val="16"/>
          </w:rPr>
          <w:t xml:space="preserve"> select one question and </w:t>
        </w:r>
        <w:proofErr w:type="spellStart"/>
        <w:r w:rsidR="0013333A" w:rsidRPr="00617D69">
          <w:rPr>
            <w:rFonts w:asciiTheme="majorBidi" w:hAnsiTheme="majorBidi" w:cstheme="majorBidi"/>
            <w:kern w:val="0"/>
            <w:sz w:val="16"/>
            <w:szCs w:val="16"/>
          </w:rPr>
          <w:t>employ</w:t>
        </w:r>
        <w:proofErr w:type="spellEnd"/>
        <w:r w:rsidR="0013333A" w:rsidRPr="00617D69">
          <w:rPr>
            <w:rFonts w:asciiTheme="majorBidi" w:hAnsiTheme="majorBidi" w:cstheme="majorBidi"/>
            <w:kern w:val="0"/>
            <w:sz w:val="16"/>
            <w:szCs w:val="16"/>
          </w:rPr>
          <w:t xml:space="preserve"> digital simulation and </w:t>
        </w:r>
        <w:proofErr w:type="spellStart"/>
        <w:r w:rsidR="0013333A" w:rsidRPr="00617D69">
          <w:rPr>
            <w:rFonts w:asciiTheme="majorBidi" w:hAnsiTheme="majorBidi" w:cstheme="majorBidi"/>
            <w:kern w:val="0"/>
            <w:sz w:val="16"/>
            <w:szCs w:val="16"/>
          </w:rPr>
          <w:t>experimental</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methods</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Kinematics</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will</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be</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captured</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using</w:t>
        </w:r>
        <w:proofErr w:type="spellEnd"/>
        <w:r w:rsidR="0013333A" w:rsidRPr="00617D69">
          <w:rPr>
            <w:rFonts w:asciiTheme="majorBidi" w:hAnsiTheme="majorBidi" w:cstheme="majorBidi"/>
            <w:kern w:val="0"/>
            <w:sz w:val="16"/>
            <w:szCs w:val="16"/>
          </w:rPr>
          <w:t xml:space="preserve"> motion capture </w:t>
        </w:r>
        <w:proofErr w:type="spellStart"/>
        <w:r w:rsidR="0013333A" w:rsidRPr="00617D69">
          <w:rPr>
            <w:rFonts w:asciiTheme="majorBidi" w:hAnsiTheme="majorBidi" w:cstheme="majorBidi"/>
            <w:kern w:val="0"/>
            <w:sz w:val="16"/>
            <w:szCs w:val="16"/>
          </w:rPr>
          <w:t>systems</w:t>
        </w:r>
        <w:proofErr w:type="spellEnd"/>
        <w:r w:rsidR="0013333A" w:rsidRPr="00617D69">
          <w:rPr>
            <w:rFonts w:asciiTheme="majorBidi" w:hAnsiTheme="majorBidi" w:cstheme="majorBidi"/>
            <w:kern w:val="0"/>
            <w:sz w:val="16"/>
            <w:szCs w:val="16"/>
          </w:rPr>
          <w:t xml:space="preserve">, contact forces </w:t>
        </w:r>
        <w:proofErr w:type="spellStart"/>
        <w:r w:rsidR="0013333A" w:rsidRPr="00617D69">
          <w:rPr>
            <w:rFonts w:asciiTheme="majorBidi" w:hAnsiTheme="majorBidi" w:cstheme="majorBidi"/>
            <w:kern w:val="0"/>
            <w:sz w:val="16"/>
            <w:szCs w:val="16"/>
          </w:rPr>
          <w:t>measured</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with</w:t>
        </w:r>
        <w:proofErr w:type="spellEnd"/>
        <w:r w:rsidR="0013333A" w:rsidRPr="00617D69">
          <w:rPr>
            <w:rFonts w:asciiTheme="majorBidi" w:hAnsiTheme="majorBidi" w:cstheme="majorBidi"/>
            <w:kern w:val="0"/>
            <w:sz w:val="16"/>
            <w:szCs w:val="16"/>
          </w:rPr>
          <w:t xml:space="preserve"> a force plate, and muscle </w:t>
        </w:r>
        <w:proofErr w:type="spellStart"/>
        <w:r w:rsidR="0013333A" w:rsidRPr="00617D69">
          <w:rPr>
            <w:rFonts w:asciiTheme="majorBidi" w:hAnsiTheme="majorBidi" w:cstheme="majorBidi"/>
            <w:kern w:val="0"/>
            <w:sz w:val="16"/>
            <w:szCs w:val="16"/>
          </w:rPr>
          <w:t>activity</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recorded</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using</w:t>
        </w:r>
        <w:proofErr w:type="spellEnd"/>
        <w:r w:rsidR="0013333A" w:rsidRPr="00617D69">
          <w:rPr>
            <w:rFonts w:asciiTheme="majorBidi" w:hAnsiTheme="majorBidi" w:cstheme="majorBidi"/>
            <w:kern w:val="0"/>
            <w:sz w:val="16"/>
            <w:szCs w:val="16"/>
          </w:rPr>
          <w:t xml:space="preserve"> surface </w:t>
        </w:r>
        <w:proofErr w:type="spellStart"/>
        <w:r w:rsidR="0013333A" w:rsidRPr="00617D69">
          <w:rPr>
            <w:rFonts w:asciiTheme="majorBidi" w:hAnsiTheme="majorBidi" w:cstheme="majorBidi"/>
            <w:kern w:val="0"/>
            <w:sz w:val="16"/>
            <w:szCs w:val="16"/>
          </w:rPr>
          <w:t>electromyography</w:t>
        </w:r>
        <w:proofErr w:type="spellEnd"/>
        <w:r w:rsidR="0013333A" w:rsidRPr="00617D69">
          <w:rPr>
            <w:rFonts w:asciiTheme="majorBidi" w:hAnsiTheme="majorBidi" w:cstheme="majorBidi"/>
            <w:kern w:val="0"/>
            <w:sz w:val="16"/>
            <w:szCs w:val="16"/>
          </w:rPr>
          <w:t xml:space="preserve">. Data </w:t>
        </w:r>
        <w:proofErr w:type="spellStart"/>
        <w:r w:rsidR="0013333A" w:rsidRPr="00617D69">
          <w:rPr>
            <w:rFonts w:asciiTheme="majorBidi" w:hAnsiTheme="majorBidi" w:cstheme="majorBidi"/>
            <w:kern w:val="0"/>
            <w:sz w:val="16"/>
            <w:szCs w:val="16"/>
          </w:rPr>
          <w:t>will</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be</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processed</w:t>
        </w:r>
        <w:proofErr w:type="spellEnd"/>
        <w:r w:rsidR="0013333A" w:rsidRPr="00617D69">
          <w:rPr>
            <w:rFonts w:asciiTheme="majorBidi" w:hAnsiTheme="majorBidi" w:cstheme="majorBidi"/>
            <w:kern w:val="0"/>
            <w:sz w:val="16"/>
            <w:szCs w:val="16"/>
          </w:rPr>
          <w:t xml:space="preserve"> and </w:t>
        </w:r>
        <w:proofErr w:type="spellStart"/>
        <w:r w:rsidR="0013333A" w:rsidRPr="00617D69">
          <w:rPr>
            <w:rFonts w:asciiTheme="majorBidi" w:hAnsiTheme="majorBidi" w:cstheme="majorBidi"/>
            <w:kern w:val="0"/>
            <w:sz w:val="16"/>
            <w:szCs w:val="16"/>
          </w:rPr>
          <w:t>analyzed</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using</w:t>
        </w:r>
        <w:proofErr w:type="spellEnd"/>
        <w:r w:rsidR="0013333A" w:rsidRPr="00617D69">
          <w:rPr>
            <w:rFonts w:asciiTheme="majorBidi" w:hAnsiTheme="majorBidi" w:cstheme="majorBidi"/>
            <w:kern w:val="0"/>
            <w:sz w:val="16"/>
            <w:szCs w:val="16"/>
          </w:rPr>
          <w:t xml:space="preserve"> MATLAB </w:t>
        </w:r>
        <w:r w:rsidR="0013333A">
          <w:rPr>
            <w:rFonts w:asciiTheme="majorBidi" w:hAnsiTheme="majorBidi" w:cstheme="majorBidi"/>
            <w:kern w:val="0"/>
            <w:sz w:val="16"/>
            <w:szCs w:val="16"/>
          </w:rPr>
          <w:t>or</w:t>
        </w:r>
        <w:r w:rsidR="0013333A" w:rsidRPr="00617D69">
          <w:rPr>
            <w:rFonts w:asciiTheme="majorBidi" w:hAnsiTheme="majorBidi" w:cstheme="majorBidi"/>
            <w:kern w:val="0"/>
            <w:sz w:val="16"/>
            <w:szCs w:val="16"/>
          </w:rPr>
          <w:t xml:space="preserve"> Python, </w:t>
        </w:r>
        <w:proofErr w:type="spellStart"/>
        <w:r w:rsidR="0013333A" w:rsidRPr="00617D69">
          <w:rPr>
            <w:rFonts w:asciiTheme="majorBidi" w:hAnsiTheme="majorBidi" w:cstheme="majorBidi"/>
            <w:kern w:val="0"/>
            <w:sz w:val="16"/>
            <w:szCs w:val="16"/>
          </w:rPr>
          <w:t>with</w:t>
        </w:r>
        <w:proofErr w:type="spellEnd"/>
        <w:r w:rsidR="0013333A" w:rsidRPr="00617D69">
          <w:rPr>
            <w:rFonts w:asciiTheme="majorBidi" w:hAnsiTheme="majorBidi" w:cstheme="majorBidi"/>
            <w:kern w:val="0"/>
            <w:sz w:val="16"/>
            <w:szCs w:val="16"/>
          </w:rPr>
          <w:t xml:space="preserve"> digital simulations </w:t>
        </w:r>
        <w:proofErr w:type="spellStart"/>
        <w:r w:rsidR="0013333A" w:rsidRPr="00617D69">
          <w:rPr>
            <w:rFonts w:asciiTheme="majorBidi" w:hAnsiTheme="majorBidi" w:cstheme="majorBidi"/>
            <w:kern w:val="0"/>
            <w:sz w:val="16"/>
            <w:szCs w:val="16"/>
          </w:rPr>
          <w:t>based</w:t>
        </w:r>
        <w:proofErr w:type="spellEnd"/>
        <w:r w:rsidR="0013333A" w:rsidRPr="00617D69">
          <w:rPr>
            <w:rFonts w:asciiTheme="majorBidi" w:hAnsiTheme="majorBidi" w:cstheme="majorBidi"/>
            <w:kern w:val="0"/>
            <w:sz w:val="16"/>
            <w:szCs w:val="16"/>
          </w:rPr>
          <w:t xml:space="preserve"> on the </w:t>
        </w:r>
        <w:proofErr w:type="spellStart"/>
        <w:r w:rsidR="0013333A" w:rsidRPr="00617D69">
          <w:rPr>
            <w:rFonts w:asciiTheme="majorBidi" w:hAnsiTheme="majorBidi" w:cstheme="majorBidi"/>
            <w:kern w:val="0"/>
            <w:sz w:val="16"/>
            <w:szCs w:val="16"/>
          </w:rPr>
          <w:t>approach</w:t>
        </w:r>
        <w:proofErr w:type="spellEnd"/>
        <w:r w:rsidR="0013333A" w:rsidRPr="00617D69">
          <w:rPr>
            <w:rFonts w:asciiTheme="majorBidi" w:hAnsiTheme="majorBidi" w:cstheme="majorBidi"/>
            <w:kern w:val="0"/>
            <w:sz w:val="16"/>
            <w:szCs w:val="16"/>
          </w:rPr>
          <w:t xml:space="preserve"> </w:t>
        </w:r>
        <w:proofErr w:type="spellStart"/>
        <w:r w:rsidR="0013333A" w:rsidRPr="00617D69">
          <w:rPr>
            <w:rFonts w:asciiTheme="majorBidi" w:hAnsiTheme="majorBidi" w:cstheme="majorBidi"/>
            <w:kern w:val="0"/>
            <w:sz w:val="16"/>
            <w:szCs w:val="16"/>
          </w:rPr>
          <w:t>described</w:t>
        </w:r>
        <w:proofErr w:type="spellEnd"/>
        <w:r w:rsidR="0013333A" w:rsidRPr="00617D69">
          <w:rPr>
            <w:rFonts w:asciiTheme="majorBidi" w:hAnsiTheme="majorBidi" w:cstheme="majorBidi"/>
            <w:kern w:val="0"/>
            <w:sz w:val="16"/>
            <w:szCs w:val="16"/>
          </w:rPr>
          <w:t xml:space="preserve"> in SO2. </w:t>
        </w:r>
        <w:r w:rsidR="0013333A" w:rsidRPr="00617D69">
          <w:rPr>
            <w:rFonts w:asciiTheme="majorBidi" w:hAnsiTheme="majorBidi" w:cstheme="majorBidi"/>
            <w:kern w:val="0"/>
            <w:sz w:val="16"/>
            <w:szCs w:val="16"/>
            <w:lang w:val="en-US"/>
          </w:rPr>
          <w:t xml:space="preserve">The experimental tasks and the statistical analysis will be defined according to the selected research question. </w:t>
        </w:r>
      </w:ins>
    </w:p>
    <w:p w14:paraId="16DC4E60" w14:textId="7D80D5EB" w:rsidR="00D54908" w:rsidDel="0058281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94" w:author="Mohammadali Shahiri" w:date="2023-05-12T11:43:00Z"/>
          <w:rFonts w:asciiTheme="majorBidi" w:hAnsiTheme="majorBidi" w:cstheme="majorBidi"/>
          <w:b/>
          <w:bCs/>
          <w:kern w:val="0"/>
          <w:sz w:val="16"/>
          <w:szCs w:val="16"/>
          <w:lang w:val="en-US"/>
        </w:rPr>
      </w:pPr>
      <w:del w:id="95" w:author="Mohammadali Shahiri" w:date="2023-05-12T11:43:00Z">
        <w:r w:rsidRPr="0058281D" w:rsidDel="0058281D">
          <w:rPr>
            <w:rFonts w:asciiTheme="majorBidi" w:hAnsiTheme="majorBidi" w:cstheme="majorBidi"/>
            <w:b/>
            <w:bCs/>
            <w:kern w:val="0"/>
            <w:sz w:val="16"/>
            <w:szCs w:val="16"/>
            <w:lang w:val="en-US"/>
            <w:rPrChange w:id="96" w:author="Mohammadali Shahiri" w:date="2023-05-12T11:43:00Z">
              <w:rPr>
                <w:rFonts w:asciiTheme="majorBidi" w:hAnsiTheme="majorBidi" w:cstheme="majorBidi"/>
                <w:kern w:val="0"/>
                <w:sz w:val="16"/>
                <w:szCs w:val="16"/>
                <w:lang w:val="en-US"/>
              </w:rPr>
            </w:rPrChange>
          </w:rPr>
          <w:delText xml:space="preserve">Data will be processed and analyzed in </w:delText>
        </w:r>
        <w:commentRangeStart w:id="97"/>
        <w:r w:rsidRPr="0058281D" w:rsidDel="0058281D">
          <w:rPr>
            <w:rFonts w:asciiTheme="majorBidi" w:hAnsiTheme="majorBidi" w:cstheme="majorBidi"/>
            <w:b/>
            <w:bCs/>
            <w:kern w:val="0"/>
            <w:sz w:val="16"/>
            <w:szCs w:val="16"/>
            <w:lang w:val="en-US"/>
            <w:rPrChange w:id="98" w:author="Mohammadali Shahiri" w:date="2023-05-12T11:43:00Z">
              <w:rPr>
                <w:rFonts w:asciiTheme="majorBidi" w:hAnsiTheme="majorBidi" w:cstheme="majorBidi"/>
                <w:kern w:val="0"/>
                <w:sz w:val="16"/>
                <w:szCs w:val="16"/>
                <w:lang w:val="en-US"/>
              </w:rPr>
            </w:rPrChange>
          </w:rPr>
          <w:delText>MATLAB and Python</w:delText>
        </w:r>
        <w:commentRangeEnd w:id="97"/>
        <w:r w:rsidR="006517D3" w:rsidRPr="0058281D" w:rsidDel="0058281D">
          <w:rPr>
            <w:rFonts w:asciiTheme="majorBidi" w:hAnsiTheme="majorBidi" w:cstheme="majorBidi"/>
            <w:b/>
            <w:bCs/>
            <w:kern w:val="0"/>
            <w:lang w:val="en-US"/>
            <w:rPrChange w:id="99" w:author="Mohammadali Shahiri" w:date="2023-05-12T11:43:00Z">
              <w:rPr>
                <w:rStyle w:val="CommentReference"/>
              </w:rPr>
            </w:rPrChange>
          </w:rPr>
          <w:commentReference w:id="97"/>
        </w:r>
        <w:r w:rsidRPr="0058281D" w:rsidDel="0058281D">
          <w:rPr>
            <w:rFonts w:asciiTheme="majorBidi" w:hAnsiTheme="majorBidi" w:cstheme="majorBidi"/>
            <w:b/>
            <w:bCs/>
            <w:kern w:val="0"/>
            <w:sz w:val="16"/>
            <w:szCs w:val="16"/>
            <w:lang w:val="en-US"/>
            <w:rPrChange w:id="100" w:author="Mohammadali Shahiri" w:date="2023-05-12T11:43:00Z">
              <w:rPr>
                <w:rFonts w:asciiTheme="majorBidi" w:hAnsiTheme="majorBidi" w:cstheme="majorBidi"/>
                <w:kern w:val="0"/>
                <w:sz w:val="16"/>
                <w:szCs w:val="16"/>
                <w:lang w:val="en-US"/>
              </w:rPr>
            </w:rPrChange>
          </w:rPr>
          <w:delText>. The data collected will be used as (sub) optimal solutions that will feed digital simulations and the optimization process. The dynamic model of the pianist (from the pelvis to the fingertip) will be implemented in the form of an</w:delText>
        </w:r>
      </w:del>
      <w:ins w:id="101" w:author="Mickael Begon" w:date="2023-05-11T20:22:00Z">
        <w:del w:id="102" w:author="Mohammadali Shahiri" w:date="2023-05-12T11:43:00Z">
          <w:r w:rsidR="006517D3" w:rsidRPr="0058281D" w:rsidDel="0058281D">
            <w:rPr>
              <w:rFonts w:asciiTheme="majorBidi" w:hAnsiTheme="majorBidi" w:cstheme="majorBidi"/>
              <w:b/>
              <w:bCs/>
              <w:kern w:val="0"/>
              <w:sz w:val="16"/>
              <w:szCs w:val="16"/>
              <w:lang w:val="en-US"/>
              <w:rPrChange w:id="103" w:author="Mohammadali Shahiri" w:date="2023-05-12T11:43:00Z">
                <w:rPr>
                  <w:rFonts w:asciiTheme="majorBidi" w:hAnsiTheme="majorBidi" w:cstheme="majorBidi"/>
                  <w:kern w:val="0"/>
                  <w:sz w:val="16"/>
                  <w:szCs w:val="16"/>
                  <w:lang w:val="en-US"/>
                </w:rPr>
              </w:rPrChange>
            </w:rPr>
            <w:delText>a</w:delText>
          </w:r>
        </w:del>
      </w:ins>
      <w:del w:id="104" w:author="Mohammadali Shahiri" w:date="2023-05-12T11:43:00Z">
        <w:r w:rsidRPr="0058281D" w:rsidDel="0058281D">
          <w:rPr>
            <w:rFonts w:asciiTheme="majorBidi" w:hAnsiTheme="majorBidi" w:cstheme="majorBidi"/>
            <w:b/>
            <w:bCs/>
            <w:kern w:val="0"/>
            <w:sz w:val="16"/>
            <w:szCs w:val="16"/>
            <w:lang w:val="en-US"/>
            <w:rPrChange w:id="105" w:author="Mohammadali Shahiri" w:date="2023-05-12T11:43:00Z">
              <w:rPr>
                <w:rFonts w:asciiTheme="majorBidi" w:hAnsiTheme="majorBidi" w:cstheme="majorBidi"/>
                <w:kern w:val="0"/>
                <w:sz w:val="16"/>
                <w:szCs w:val="16"/>
                <w:lang w:val="en-US"/>
              </w:rPr>
            </w:rPrChange>
          </w:rPr>
          <w:delText xml:space="preserve"> Euler- Lagrange equation under the Bioptim Python framework for musculoskeletal optimal control developed at the S2M lab. We will focus on minimizing several parameters of distal joints, such as eccentric joint torques and mechanical work. The results obtained from this optimization process will be compared to the initial ones collected from actual pianists' gestures.</w:delText>
        </w:r>
      </w:del>
    </w:p>
    <w:p w14:paraId="1CB7695B" w14:textId="2BB40C24" w:rsidR="00D54908" w:rsidRPr="0054263D" w:rsidDel="0013333A"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106" w:author="Mohammadali Shahiri" w:date="2023-05-12T11:50:00Z"/>
          <w:rFonts w:asciiTheme="majorBidi" w:hAnsiTheme="majorBidi" w:cstheme="majorBidi"/>
          <w:kern w:val="0"/>
          <w:sz w:val="16"/>
          <w:szCs w:val="16"/>
          <w:lang w:val="en-US"/>
        </w:rPr>
      </w:pPr>
    </w:p>
    <w:p w14:paraId="43518F8A" w14:textId="4647A13A" w:rsidR="00D54908" w:rsidRPr="006517D3" w:rsidDel="001023B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107" w:author="Mohammadali Shahiri" w:date="2023-05-12T11:59:00Z"/>
          <w:rFonts w:asciiTheme="majorBidi" w:hAnsiTheme="majorBidi" w:cstheme="majorBidi"/>
          <w:b/>
          <w:bCs/>
          <w:color w:val="FF0000"/>
          <w:kern w:val="0"/>
          <w:sz w:val="16"/>
          <w:szCs w:val="16"/>
        </w:rPr>
      </w:pPr>
      <w:r w:rsidRPr="006517D3">
        <w:rPr>
          <w:rFonts w:asciiTheme="majorBidi" w:hAnsiTheme="majorBidi" w:cstheme="majorBidi"/>
          <w:b/>
          <w:bCs/>
          <w:color w:val="FF0000"/>
          <w:kern w:val="0"/>
          <w:sz w:val="16"/>
          <w:szCs w:val="16"/>
        </w:rPr>
        <w:t>Résultats prévus / impacts cliniques potentiels:</w:t>
      </w:r>
      <w:ins w:id="108" w:author="Mohammadali Shahiri" w:date="2023-05-12T11:59:00Z">
        <w:r w:rsidR="001023B9">
          <w:rPr>
            <w:rFonts w:asciiTheme="majorBidi" w:hAnsiTheme="majorBidi" w:cstheme="majorBidi"/>
            <w:kern w:val="0"/>
            <w:sz w:val="16"/>
            <w:szCs w:val="16"/>
          </w:rPr>
          <w:t xml:space="preserve"> </w:t>
        </w:r>
      </w:ins>
    </w:p>
    <w:p w14:paraId="2AFC85EA" w14:textId="77777777" w:rsidR="00D9541F" w:rsidRPr="006517D3" w:rsidDel="001023B9" w:rsidRDefault="00D9541F"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109" w:author="Mohammadali Shahiri" w:date="2023-05-12T11:59:00Z"/>
          <w:rFonts w:asciiTheme="majorBidi" w:hAnsiTheme="majorBidi" w:cstheme="majorBidi"/>
          <w:kern w:val="0"/>
          <w:sz w:val="16"/>
          <w:szCs w:val="16"/>
        </w:rPr>
      </w:pPr>
    </w:p>
    <w:p w14:paraId="34AA2140" w14:textId="292CD87D" w:rsidR="00C25AF6" w:rsidRPr="001023B9" w:rsidDel="001023B9" w:rsidRDefault="001023B9">
      <w:pPr>
        <w:jc w:val="both"/>
        <w:rPr>
          <w:del w:id="110" w:author="Mohammadali Shahiri" w:date="2023-05-12T11:58:00Z"/>
          <w:rFonts w:asciiTheme="majorBidi" w:hAnsiTheme="majorBidi" w:cstheme="majorBidi"/>
          <w:kern w:val="0"/>
          <w:sz w:val="16"/>
          <w:szCs w:val="16"/>
          <w:rPrChange w:id="111" w:author="Mohammadali Shahiri" w:date="2023-05-12T11:59:00Z">
            <w:rPr>
              <w:del w:id="112" w:author="Mohammadali Shahiri" w:date="2023-05-12T11:58:00Z"/>
              <w:rFonts w:asciiTheme="majorBidi" w:hAnsiTheme="majorBidi" w:cstheme="majorBidi"/>
              <w:kern w:val="0"/>
              <w:sz w:val="16"/>
              <w:szCs w:val="16"/>
              <w:lang w:val="en-US"/>
            </w:rPr>
          </w:rPrChange>
        </w:rPr>
        <w:pPrChange w:id="113" w:author="Mohammadali Shahiri" w:date="2023-05-12T11:5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PrChange>
      </w:pPr>
      <w:bookmarkStart w:id="114" w:name="_Hlk134784777"/>
      <w:ins w:id="115" w:author="Mohammadali Shahiri" w:date="2023-05-12T11:58:00Z">
        <w:r w:rsidRPr="001023B9">
          <w:rPr>
            <w:rFonts w:asciiTheme="majorBidi" w:hAnsiTheme="majorBidi" w:cstheme="majorBidi"/>
            <w:kern w:val="0"/>
            <w:sz w:val="16"/>
            <w:szCs w:val="16"/>
            <w:rPrChange w:id="116" w:author="Mohammadali Shahiri" w:date="2023-05-12T11:59:00Z">
              <w:rPr>
                <w:rFonts w:asciiTheme="majorBidi" w:hAnsiTheme="majorBidi" w:cstheme="majorBidi"/>
                <w:kern w:val="0"/>
                <w:sz w:val="16"/>
                <w:szCs w:val="16"/>
                <w:lang w:val="en-US"/>
              </w:rPr>
            </w:rPrChange>
          </w:rPr>
          <w:t xml:space="preserve">This </w:t>
        </w:r>
        <w:proofErr w:type="spellStart"/>
        <w:r w:rsidRPr="001023B9">
          <w:rPr>
            <w:rFonts w:asciiTheme="majorBidi" w:hAnsiTheme="majorBidi" w:cstheme="majorBidi"/>
            <w:kern w:val="0"/>
            <w:sz w:val="16"/>
            <w:szCs w:val="16"/>
            <w:rPrChange w:id="117" w:author="Mohammadali Shahiri" w:date="2023-05-12T11:59:00Z">
              <w:rPr>
                <w:rFonts w:asciiTheme="majorBidi" w:hAnsiTheme="majorBidi" w:cstheme="majorBidi"/>
                <w:kern w:val="0"/>
                <w:sz w:val="16"/>
                <w:szCs w:val="16"/>
                <w:lang w:val="en-US"/>
              </w:rPr>
            </w:rPrChange>
          </w:rPr>
          <w:t>research</w:t>
        </w:r>
        <w:proofErr w:type="spellEnd"/>
        <w:r w:rsidRPr="001023B9">
          <w:rPr>
            <w:rFonts w:asciiTheme="majorBidi" w:hAnsiTheme="majorBidi" w:cstheme="majorBidi"/>
            <w:kern w:val="0"/>
            <w:sz w:val="16"/>
            <w:szCs w:val="16"/>
            <w:rPrChange w:id="118" w:author="Mohammadali Shahiri" w:date="2023-05-12T11:59:00Z">
              <w:rPr>
                <w:rFonts w:asciiTheme="majorBidi" w:hAnsiTheme="majorBidi" w:cstheme="majorBidi"/>
                <w:kern w:val="0"/>
                <w:sz w:val="16"/>
                <w:szCs w:val="16"/>
                <w:lang w:val="en-US"/>
              </w:rPr>
            </w:rPrChange>
          </w:rPr>
          <w:t xml:space="preserve"> </w:t>
        </w:r>
        <w:proofErr w:type="spellStart"/>
        <w:r w:rsidRPr="001023B9">
          <w:rPr>
            <w:rFonts w:asciiTheme="majorBidi" w:hAnsiTheme="majorBidi" w:cstheme="majorBidi"/>
            <w:kern w:val="0"/>
            <w:sz w:val="16"/>
            <w:szCs w:val="16"/>
            <w:rPrChange w:id="119" w:author="Mohammadali Shahiri" w:date="2023-05-12T11:59:00Z">
              <w:rPr>
                <w:rFonts w:asciiTheme="majorBidi" w:hAnsiTheme="majorBidi" w:cstheme="majorBidi"/>
                <w:kern w:val="0"/>
                <w:sz w:val="16"/>
                <w:szCs w:val="16"/>
                <w:lang w:val="en-US"/>
              </w:rPr>
            </w:rPrChange>
          </w:rPr>
          <w:t>aims</w:t>
        </w:r>
        <w:proofErr w:type="spellEnd"/>
        <w:r w:rsidRPr="001023B9">
          <w:rPr>
            <w:rFonts w:asciiTheme="majorBidi" w:hAnsiTheme="majorBidi" w:cstheme="majorBidi"/>
            <w:kern w:val="0"/>
            <w:sz w:val="16"/>
            <w:szCs w:val="16"/>
            <w:rPrChange w:id="120" w:author="Mohammadali Shahiri" w:date="2023-05-12T11:59:00Z">
              <w:rPr>
                <w:rFonts w:asciiTheme="majorBidi" w:hAnsiTheme="majorBidi" w:cstheme="majorBidi"/>
                <w:kern w:val="0"/>
                <w:sz w:val="16"/>
                <w:szCs w:val="16"/>
                <w:lang w:val="en-US"/>
              </w:rPr>
            </w:rPrChange>
          </w:rPr>
          <w:t xml:space="preserve"> to </w:t>
        </w:r>
        <w:proofErr w:type="spellStart"/>
        <w:r w:rsidRPr="001023B9">
          <w:rPr>
            <w:rFonts w:asciiTheme="majorBidi" w:hAnsiTheme="majorBidi" w:cstheme="majorBidi"/>
            <w:kern w:val="0"/>
            <w:sz w:val="16"/>
            <w:szCs w:val="16"/>
            <w:rPrChange w:id="121" w:author="Mohammadali Shahiri" w:date="2023-05-12T11:59:00Z">
              <w:rPr>
                <w:rFonts w:asciiTheme="majorBidi" w:hAnsiTheme="majorBidi" w:cstheme="majorBidi"/>
                <w:kern w:val="0"/>
                <w:sz w:val="16"/>
                <w:szCs w:val="16"/>
                <w:lang w:val="en-US"/>
              </w:rPr>
            </w:rPrChange>
          </w:rPr>
          <w:t>improve</w:t>
        </w:r>
        <w:proofErr w:type="spellEnd"/>
        <w:r w:rsidRPr="001023B9">
          <w:rPr>
            <w:rFonts w:asciiTheme="majorBidi" w:hAnsiTheme="majorBidi" w:cstheme="majorBidi"/>
            <w:kern w:val="0"/>
            <w:sz w:val="16"/>
            <w:szCs w:val="16"/>
            <w:rPrChange w:id="122" w:author="Mohammadali Shahiri" w:date="2023-05-12T11:59:00Z">
              <w:rPr>
                <w:rFonts w:asciiTheme="majorBidi" w:hAnsiTheme="majorBidi" w:cstheme="majorBidi"/>
                <w:kern w:val="0"/>
                <w:sz w:val="16"/>
                <w:szCs w:val="16"/>
                <w:lang w:val="en-US"/>
              </w:rPr>
            </w:rPrChange>
          </w:rPr>
          <w:t xml:space="preserve"> pianists' performance and reduce the risk of injuries, such as PRMDs and muscle fatigue. It will develop innovative movement strategies using optimal control theory and offer pianists a biomechanical description to investigate new methods. The understanding of pianists' biomechanics and injury prevention will be improved by comparing digital simulation and experimental data. Knowledge transfer activities between musical and scientific communities will ensure widespread dissemination of the findings. The research will benefit healthcare professionals treating and preventing musicians' injuries and generate valuable knowledge for musicians in their professional activities by addressing research questions from the musical community.</w:t>
        </w:r>
      </w:ins>
      <w:del w:id="123" w:author="Mohammadali Shahiri" w:date="2023-05-12T11:58:00Z">
        <w:r w:rsidR="00C25AF6" w:rsidRPr="001023B9" w:rsidDel="001023B9">
          <w:rPr>
            <w:rFonts w:asciiTheme="majorBidi" w:hAnsiTheme="majorBidi" w:cstheme="majorBidi"/>
            <w:kern w:val="0"/>
            <w:sz w:val="16"/>
            <w:szCs w:val="16"/>
            <w:rPrChange w:id="124" w:author="Mohammadali Shahiri" w:date="2023-05-12T11:59:00Z">
              <w:rPr>
                <w:rFonts w:asciiTheme="majorBidi" w:hAnsiTheme="majorBidi" w:cstheme="majorBidi"/>
                <w:kern w:val="0"/>
                <w:sz w:val="16"/>
                <w:szCs w:val="16"/>
                <w:lang w:val="en-US"/>
              </w:rPr>
            </w:rPrChange>
          </w:rPr>
          <w:delText>This research will help pianists develop innovative movement strategies to enhance/optimize their performance and reduce the risks of developing injuries, such as PRMDs and muscle fatigue</w:delText>
        </w:r>
      </w:del>
      <w:del w:id="125" w:author="Mohammadali Shahiri" w:date="2023-05-12T10:50:00Z">
        <w:r w:rsidR="00C25AF6" w:rsidRPr="001023B9" w:rsidDel="001B6328">
          <w:rPr>
            <w:rFonts w:asciiTheme="majorBidi" w:hAnsiTheme="majorBidi" w:cstheme="majorBidi"/>
            <w:kern w:val="0"/>
            <w:sz w:val="16"/>
            <w:szCs w:val="16"/>
            <w:rPrChange w:id="126" w:author="Mohammadali Shahiri" w:date="2023-05-12T11:59:00Z">
              <w:rPr>
                <w:rFonts w:asciiTheme="majorBidi" w:hAnsiTheme="majorBidi" w:cstheme="majorBidi"/>
                <w:kern w:val="0"/>
                <w:sz w:val="16"/>
                <w:szCs w:val="16"/>
                <w:vertAlign w:val="superscript"/>
                <w:lang w:val="en-US"/>
              </w:rPr>
            </w:rPrChange>
          </w:rPr>
          <w:delText>3-4</w:delText>
        </w:r>
      </w:del>
      <w:del w:id="127" w:author="Mohammadali Shahiri" w:date="2023-05-12T11:58:00Z">
        <w:r w:rsidR="00C25AF6" w:rsidRPr="001023B9" w:rsidDel="001023B9">
          <w:rPr>
            <w:rFonts w:asciiTheme="majorBidi" w:hAnsiTheme="majorBidi" w:cstheme="majorBidi"/>
            <w:kern w:val="0"/>
            <w:sz w:val="16"/>
            <w:szCs w:val="16"/>
            <w:rPrChange w:id="128" w:author="Mohammadali Shahiri" w:date="2023-05-12T11:59:00Z">
              <w:rPr>
                <w:rFonts w:asciiTheme="majorBidi" w:hAnsiTheme="majorBidi" w:cstheme="majorBidi"/>
                <w:kern w:val="0"/>
                <w:sz w:val="16"/>
                <w:szCs w:val="16"/>
                <w:lang w:val="en-US"/>
              </w:rPr>
            </w:rPrChange>
          </w:rPr>
          <w:delText>. Developing a biomechanical description based on optimal control theory will facilitate pianists' investigation of new untouched and unexplored strategies. Comparing digital simulation and experimental results will allow a deeper understanding of available research on pianists' biomechanics and injury prevention strategies. Integrating the proposed Ph.D. thesis in a more extensive partnership project on knowledge transfer activities between musical and scientific communities will generate extensive dissemination of the results. The impact of this project extends to the clinical field, providing valuable research-based knowledge for healthcare professionals involved in musicians' injury treatment and prevention. Lastly, addressing research questions raised by the musical community will guarantee the production of knowledge that could be highly beneficial for musicians' professional activities.</w:delText>
        </w:r>
      </w:del>
    </w:p>
    <w:p w14:paraId="54F72569" w14:textId="77777777" w:rsidR="001023B9" w:rsidRDefault="001023B9" w:rsidP="00102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129" w:author="Mohammadali Shahiri" w:date="2023-05-12T11:59:00Z"/>
          <w:rFonts w:asciiTheme="majorBidi" w:hAnsiTheme="majorBidi" w:cstheme="majorBidi"/>
          <w:kern w:val="0"/>
          <w:sz w:val="16"/>
          <w:szCs w:val="16"/>
          <w:lang w:val="en-US"/>
        </w:rPr>
      </w:pPr>
    </w:p>
    <w:bookmarkEnd w:id="114"/>
    <w:p w14:paraId="7DCA5369" w14:textId="77777777" w:rsidR="00D54908" w:rsidRPr="0054263D" w:rsidRDefault="00A0041F"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A0041F">
        <w:rPr>
          <w:rFonts w:asciiTheme="majorBidi" w:hAnsiTheme="majorBidi" w:cstheme="majorBidi"/>
          <w:kern w:val="0"/>
          <w:sz w:val="16"/>
          <w:szCs w:val="16"/>
          <w:lang w:val="en-US"/>
        </w:rPr>
        <w:t xml:space="preserve">                                          </w:t>
      </w:r>
      <w:r w:rsidR="00D54908" w:rsidRPr="0054263D">
        <w:rPr>
          <w:rFonts w:asciiTheme="majorBidi" w:hAnsiTheme="majorBidi" w:cstheme="majorBidi"/>
          <w:kern w:val="0"/>
          <w:sz w:val="16"/>
          <w:szCs w:val="16"/>
          <w:lang w:val="en-US"/>
        </w:rPr>
        <w:t xml:space="preserve">                                           </w:t>
      </w:r>
    </w:p>
    <w:p w14:paraId="55EEE811" w14:textId="77777777" w:rsidR="00793B99" w:rsidRDefault="00D57E72" w:rsidP="00D57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D57E72">
        <w:rPr>
          <w:rFonts w:asciiTheme="majorBidi" w:hAnsiTheme="majorBidi" w:cstheme="majorBidi"/>
          <w:b/>
          <w:bCs/>
          <w:color w:val="FF0000"/>
          <w:kern w:val="0"/>
          <w:sz w:val="16"/>
          <w:szCs w:val="16"/>
          <w:lang w:val="en-US"/>
        </w:rPr>
        <w:t>Keywords:</w:t>
      </w:r>
    </w:p>
    <w:p w14:paraId="4949B702" w14:textId="77777777" w:rsidR="00D57E72" w:rsidRPr="00D57E72" w:rsidRDefault="00D57E72" w:rsidP="00D57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
    <w:p w14:paraId="2BFE919B" w14:textId="77777777" w:rsidR="00D57E72" w:rsidRPr="005B6AD7" w:rsidRDefault="00D57E72" w:rsidP="005B6A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Biomechanics; Applied </w:t>
      </w:r>
      <w:r w:rsidRPr="006A6B01">
        <w:rPr>
          <w:rFonts w:asciiTheme="majorBidi" w:hAnsiTheme="majorBidi" w:cstheme="majorBidi"/>
          <w:kern w:val="0"/>
          <w:sz w:val="16"/>
          <w:szCs w:val="16"/>
          <w:lang w:val="en-US"/>
        </w:rPr>
        <w:t>Kinesiology</w:t>
      </w:r>
      <w:r w:rsidRPr="005B6AD7">
        <w:rPr>
          <w:rFonts w:asciiTheme="majorBidi" w:hAnsiTheme="majorBidi" w:cstheme="majorBidi"/>
          <w:kern w:val="0"/>
          <w:sz w:val="16"/>
          <w:szCs w:val="16"/>
          <w:lang w:val="en-US"/>
        </w:rPr>
        <w:t>; Whole-body movement, Optimization, Injury prevention</w:t>
      </w:r>
    </w:p>
    <w:p w14:paraId="6024C4E4" w14:textId="77777777" w:rsidR="00793B99" w:rsidRDefault="00793B99" w:rsidP="006A6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14:paraId="7DA25A02" w14:textId="77777777" w:rsidR="005B6AD7" w:rsidRPr="005B6AD7" w:rsidRDefault="005B6AD7" w:rsidP="005B6A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Pr>
          <w:rFonts w:asciiTheme="majorBidi" w:hAnsiTheme="majorBidi" w:cstheme="majorBidi"/>
          <w:b/>
          <w:bCs/>
          <w:color w:val="FF0000"/>
          <w:kern w:val="0"/>
          <w:sz w:val="16"/>
          <w:szCs w:val="16"/>
          <w:lang w:val="en-US"/>
        </w:rPr>
        <w:t>References</w:t>
      </w:r>
      <w:r w:rsidRPr="005B6AD7">
        <w:rPr>
          <w:rFonts w:asciiTheme="majorBidi" w:hAnsiTheme="majorBidi" w:cstheme="majorBidi"/>
          <w:b/>
          <w:bCs/>
          <w:color w:val="FF0000"/>
          <w:kern w:val="0"/>
          <w:sz w:val="16"/>
          <w:szCs w:val="16"/>
          <w:lang w:val="en-US"/>
        </w:rPr>
        <w:t>:</w:t>
      </w:r>
    </w:p>
    <w:p w14:paraId="5863F03E" w14:textId="77777777" w:rsidR="005B6AD7" w:rsidRDefault="005B6AD7" w:rsidP="005B6AD7">
      <w:pPr>
        <w:rPr>
          <w:rStyle w:val="markedcontent"/>
          <w:rFonts w:asciiTheme="majorBidi" w:hAnsiTheme="majorBidi" w:cstheme="majorBidi"/>
        </w:rPr>
      </w:pPr>
    </w:p>
    <w:p w14:paraId="7737FB48" w14:textId="77777777" w:rsidR="001B6328" w:rsidRPr="005B6AD7" w:rsidRDefault="001B6328" w:rsidP="001B632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moveTo w:id="130" w:author="Mohammadali Shahiri" w:date="2023-05-12T10:48:00Z"/>
          <w:rFonts w:asciiTheme="majorBidi" w:hAnsiTheme="majorBidi" w:cstheme="majorBidi"/>
          <w:kern w:val="0"/>
          <w:sz w:val="16"/>
          <w:szCs w:val="16"/>
          <w:lang w:val="en-US"/>
        </w:rPr>
      </w:pPr>
      <w:moveToRangeStart w:id="131" w:author="Mohammadali Shahiri" w:date="2023-05-12T10:48:00Z" w:name="move134780950"/>
      <w:moveTo w:id="132" w:author="Mohammadali Shahiri" w:date="2023-05-12T10:48:00Z">
        <w:r w:rsidRPr="005B6AD7">
          <w:rPr>
            <w:rFonts w:asciiTheme="majorBidi" w:hAnsiTheme="majorBidi" w:cstheme="majorBidi"/>
            <w:kern w:val="0"/>
            <w:sz w:val="16"/>
            <w:szCs w:val="16"/>
            <w:lang w:val="en-US"/>
          </w:rPr>
          <w:t xml:space="preserve">Kaur, J. &amp; Singh, S. (2016). Int. J. of Therapies and Rehabilitation Research 5, 14. </w:t>
        </w:r>
      </w:moveTo>
    </w:p>
    <w:p w14:paraId="596A6741" w14:textId="77777777" w:rsidR="001B6328" w:rsidRPr="005B6AD7" w:rsidRDefault="001B6328" w:rsidP="001B632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moveTo w:id="133" w:author="Mohammadali Shahiri" w:date="2023-05-12T10:50:00Z"/>
          <w:rFonts w:asciiTheme="majorBidi" w:hAnsiTheme="majorBidi" w:cstheme="majorBidi"/>
          <w:kern w:val="0"/>
          <w:sz w:val="16"/>
          <w:szCs w:val="16"/>
          <w:lang w:val="en-US"/>
        </w:rPr>
      </w:pPr>
      <w:moveToRangeStart w:id="134" w:author="Mohammadali Shahiri" w:date="2023-05-12T10:50:00Z" w:name="move134781024"/>
      <w:moveToRangeEnd w:id="131"/>
      <w:moveTo w:id="135" w:author="Mohammadali Shahiri" w:date="2023-05-12T10:50:00Z">
        <w:r w:rsidRPr="005B6AD7">
          <w:rPr>
            <w:rFonts w:asciiTheme="majorBidi" w:hAnsiTheme="majorBidi" w:cstheme="majorBidi"/>
            <w:kern w:val="0"/>
            <w:sz w:val="16"/>
            <w:szCs w:val="16"/>
            <w:lang w:val="en-US"/>
          </w:rPr>
          <w:t>Verdugo et al. (2021). Journal of Motor Behavior. 1-11.</w:t>
        </w:r>
      </w:moveTo>
    </w:p>
    <w:moveToRangeEnd w:id="134"/>
    <w:p w14:paraId="0D045B8F" w14:textId="77777777" w:rsidR="005B6AD7" w:rsidRPr="006517D3"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roofErr w:type="spellStart"/>
      <w:r w:rsidRPr="006517D3">
        <w:rPr>
          <w:rFonts w:asciiTheme="majorBidi" w:hAnsiTheme="majorBidi" w:cstheme="majorBidi"/>
          <w:kern w:val="0"/>
          <w:sz w:val="16"/>
          <w:szCs w:val="16"/>
        </w:rPr>
        <w:t>Verdugo</w:t>
      </w:r>
      <w:proofErr w:type="spellEnd"/>
      <w:r w:rsidRPr="006517D3">
        <w:rPr>
          <w:rFonts w:asciiTheme="majorBidi" w:hAnsiTheme="majorBidi" w:cstheme="majorBidi"/>
          <w:kern w:val="0"/>
          <w:sz w:val="16"/>
          <w:szCs w:val="16"/>
        </w:rPr>
        <w:t xml:space="preserve"> et al. (2020). </w:t>
      </w:r>
      <w:proofErr w:type="spellStart"/>
      <w:r w:rsidRPr="006517D3">
        <w:rPr>
          <w:rFonts w:asciiTheme="majorBidi" w:hAnsiTheme="majorBidi" w:cstheme="majorBidi"/>
          <w:kern w:val="0"/>
          <w:sz w:val="16"/>
          <w:szCs w:val="16"/>
        </w:rPr>
        <w:t>Frontiers</w:t>
      </w:r>
      <w:proofErr w:type="spellEnd"/>
      <w:r w:rsidRPr="006517D3">
        <w:rPr>
          <w:rFonts w:asciiTheme="majorBidi" w:hAnsiTheme="majorBidi" w:cstheme="majorBidi"/>
          <w:kern w:val="0"/>
          <w:sz w:val="16"/>
          <w:szCs w:val="16"/>
        </w:rPr>
        <w:t xml:space="preserve"> in Psychology 11, 1159.</w:t>
      </w:r>
    </w:p>
    <w:p w14:paraId="7B39390A" w14:textId="36864DFB" w:rsidR="005B6AD7" w:rsidRPr="005B6AD7" w:rsidDel="001B6328"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moveFrom w:id="136" w:author="Mohammadali Shahiri" w:date="2023-05-12T10:50:00Z"/>
          <w:rFonts w:asciiTheme="majorBidi" w:hAnsiTheme="majorBidi" w:cstheme="majorBidi"/>
          <w:kern w:val="0"/>
          <w:sz w:val="16"/>
          <w:szCs w:val="16"/>
          <w:lang w:val="en-US"/>
        </w:rPr>
      </w:pPr>
      <w:moveFromRangeStart w:id="137" w:author="Mohammadali Shahiri" w:date="2023-05-12T10:50:00Z" w:name="move134781024"/>
      <w:moveFrom w:id="138" w:author="Mohammadali Shahiri" w:date="2023-05-12T10:50:00Z">
        <w:r w:rsidRPr="005B6AD7" w:rsidDel="001B6328">
          <w:rPr>
            <w:rFonts w:asciiTheme="majorBidi" w:hAnsiTheme="majorBidi" w:cstheme="majorBidi"/>
            <w:kern w:val="0"/>
            <w:sz w:val="16"/>
            <w:szCs w:val="16"/>
            <w:lang w:val="en-US"/>
          </w:rPr>
          <w:t>Verdugo et al. (2021). Journal of Motor Behavior. 1-11.</w:t>
        </w:r>
      </w:moveFrom>
    </w:p>
    <w:moveFromRangeEnd w:id="137"/>
    <w:p w14:paraId="5D4E2865" w14:textId="77777777"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roofErr w:type="spellStart"/>
      <w:r w:rsidRPr="006517D3">
        <w:rPr>
          <w:rFonts w:asciiTheme="majorBidi" w:hAnsiTheme="majorBidi" w:cstheme="majorBidi"/>
          <w:kern w:val="0"/>
          <w:sz w:val="16"/>
          <w:szCs w:val="16"/>
        </w:rPr>
        <w:t>Goubault</w:t>
      </w:r>
      <w:proofErr w:type="spellEnd"/>
      <w:r w:rsidRPr="006517D3">
        <w:rPr>
          <w:rFonts w:asciiTheme="majorBidi" w:hAnsiTheme="majorBidi" w:cstheme="majorBidi"/>
          <w:kern w:val="0"/>
          <w:sz w:val="16"/>
          <w:szCs w:val="16"/>
        </w:rPr>
        <w:t xml:space="preserve"> et al. (2021). Scientific Reports. </w:t>
      </w:r>
      <w:r w:rsidRPr="005B6AD7">
        <w:rPr>
          <w:rFonts w:asciiTheme="majorBidi" w:hAnsiTheme="majorBidi" w:cstheme="majorBidi"/>
          <w:kern w:val="0"/>
          <w:sz w:val="16"/>
          <w:szCs w:val="16"/>
          <w:lang w:val="en-US"/>
        </w:rPr>
        <w:t>11, 8117.</w:t>
      </w:r>
    </w:p>
    <w:p w14:paraId="1A709CF6" w14:textId="70DD5CA4" w:rsidR="005B6AD7" w:rsidRDefault="005B6AD7">
      <w:pPr>
        <w:rPr>
          <w:moveFrom w:id="139" w:author="Mohammadali Shahiri" w:date="2023-05-12T10:48:00Z"/>
          <w:rFonts w:asciiTheme="majorBidi" w:hAnsiTheme="majorBidi" w:cstheme="majorBidi"/>
          <w:kern w:val="0"/>
          <w:sz w:val="16"/>
          <w:szCs w:val="16"/>
          <w:lang w:val="en-US"/>
        </w:rPr>
      </w:pPr>
      <w:moveFromRangeStart w:id="140" w:author="Mohammadali Shahiri" w:date="2023-05-12T10:48:00Z" w:name="move134780950"/>
      <w:moveFrom w:id="141" w:author="Mohammadali Shahiri" w:date="2023-05-12T10:48:00Z">
        <w:r w:rsidRPr="005B6AD7" w:rsidDel="001B6328">
          <w:rPr>
            <w:rFonts w:asciiTheme="majorBidi" w:hAnsiTheme="majorBidi" w:cstheme="majorBidi"/>
            <w:kern w:val="0"/>
            <w:sz w:val="16"/>
            <w:szCs w:val="16"/>
            <w:lang w:val="en-US"/>
          </w:rPr>
          <w:t xml:space="preserve">Kaur, J. &amp; Singh, S. (2016). Int. J. of Therapies and Rehabilitation Research 5, 14. </w:t>
        </w:r>
      </w:moveFrom>
    </w:p>
    <w:moveFromRangeEnd w:id="140"/>
    <w:p w14:paraId="5D05C485" w14:textId="77777777" w:rsidR="001023B9" w:rsidRDefault="001023B9" w:rsidP="00102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142" w:author="Mohammadali Shahiri" w:date="2023-05-12T12:04:00Z"/>
          <w:rFonts w:asciiTheme="majorBidi" w:hAnsiTheme="majorBidi" w:cstheme="majorBidi"/>
          <w:kern w:val="0"/>
          <w:sz w:val="16"/>
          <w:szCs w:val="16"/>
          <w:lang w:val="en-US"/>
        </w:rPr>
      </w:pPr>
    </w:p>
    <w:p w14:paraId="5C3905B6" w14:textId="77777777" w:rsidR="001023B9" w:rsidRDefault="001023B9" w:rsidP="00102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143" w:author="Mohammadali Shahiri" w:date="2023-05-12T12:31:00Z"/>
          <w:rFonts w:asciiTheme="majorBidi" w:hAnsiTheme="majorBidi" w:cstheme="majorBidi"/>
          <w:kern w:val="0"/>
          <w:sz w:val="16"/>
          <w:szCs w:val="16"/>
          <w:lang w:val="en-US"/>
        </w:rPr>
      </w:pPr>
    </w:p>
    <w:p w14:paraId="2376BE7B" w14:textId="77777777" w:rsidR="001C59E8" w:rsidRDefault="001C59E8" w:rsidP="00102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144" w:author="Mohammadali Shahiri" w:date="2023-05-12T12:31:00Z"/>
          <w:rFonts w:asciiTheme="majorBidi" w:hAnsiTheme="majorBidi" w:cstheme="majorBidi"/>
          <w:kern w:val="0"/>
          <w:sz w:val="16"/>
          <w:szCs w:val="16"/>
          <w:lang w:val="en-US"/>
        </w:rPr>
      </w:pPr>
    </w:p>
    <w:p w14:paraId="5A3B90F5" w14:textId="77777777" w:rsidR="001C59E8" w:rsidRDefault="001C59E8" w:rsidP="00102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145" w:author="Mohammadali Shahiri" w:date="2023-05-12T12:31:00Z"/>
          <w:rFonts w:asciiTheme="majorBidi" w:hAnsiTheme="majorBidi" w:cstheme="majorBidi"/>
          <w:kern w:val="0"/>
          <w:sz w:val="16"/>
          <w:szCs w:val="16"/>
          <w:lang w:val="en-US"/>
        </w:rPr>
      </w:pPr>
    </w:p>
    <w:p w14:paraId="1C20FA1B" w14:textId="77777777" w:rsidR="001C59E8" w:rsidRDefault="001C59E8" w:rsidP="00102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146" w:author="Mohammadali Shahiri" w:date="2023-05-12T12:04:00Z"/>
          <w:rFonts w:asciiTheme="majorBidi" w:hAnsiTheme="majorBidi" w:cstheme="majorBidi"/>
          <w:kern w:val="0"/>
          <w:sz w:val="16"/>
          <w:szCs w:val="16"/>
          <w:lang w:val="en-US"/>
        </w:rPr>
      </w:pPr>
    </w:p>
    <w:p w14:paraId="36336935" w14:textId="77777777" w:rsidR="001023B9" w:rsidRPr="001023B9" w:rsidDel="001B6328" w:rsidRDefault="001023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ns w:id="147" w:author="Mohammadali Shahiri" w:date="2023-05-12T12:04:00Z"/>
          <w:rFonts w:asciiTheme="majorBidi" w:hAnsiTheme="majorBidi" w:cstheme="majorBidi"/>
          <w:kern w:val="0"/>
          <w:sz w:val="16"/>
          <w:szCs w:val="16"/>
          <w:lang w:val="en-US"/>
          <w:rPrChange w:id="148" w:author="Mohammadali Shahiri" w:date="2023-05-12T12:04:00Z">
            <w:rPr>
              <w:ins w:id="149" w:author="Mohammadali Shahiri" w:date="2023-05-12T12:04:00Z"/>
              <w:lang w:val="en-US"/>
            </w:rPr>
          </w:rPrChange>
        </w:rPr>
        <w:pPrChange w:id="150" w:author="Mohammadali Shahiri" w:date="2023-05-12T12:04:00Z">
          <w:pPr>
            <w:pStyle w:val="ListParagraph"/>
            <w:numPr>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360"/>
            <w:jc w:val="both"/>
          </w:pPr>
        </w:pPrChange>
      </w:pPr>
    </w:p>
    <w:p w14:paraId="6D423CEA" w14:textId="77777777" w:rsidR="00482BA4" w:rsidRPr="006517D3" w:rsidRDefault="00482BA4">
      <w:pPr>
        <w:rPr>
          <w:rFonts w:asciiTheme="majorBidi" w:hAnsiTheme="majorBidi" w:cstheme="majorBidi"/>
          <w:lang w:val="en-US"/>
        </w:rPr>
      </w:pPr>
    </w:p>
    <w:p w14:paraId="2127DC03" w14:textId="77777777" w:rsidR="00A23654" w:rsidRPr="00FE11D5" w:rsidRDefault="00A23654">
      <w:pPr>
        <w:rPr>
          <w:rStyle w:val="markedcontent"/>
          <w:rFonts w:asciiTheme="majorBidi" w:hAnsiTheme="majorBidi" w:cstheme="majorBidi"/>
          <w:color w:val="FF0000"/>
          <w:highlight w:val="yellow"/>
          <w:lang w:val="en-US"/>
          <w:rPrChange w:id="151" w:author="Mickael Begon" w:date="2023-05-12T07:37:00Z">
            <w:rPr>
              <w:rStyle w:val="markedcontent"/>
              <w:rFonts w:asciiTheme="majorBidi" w:hAnsiTheme="majorBidi" w:cstheme="majorBidi"/>
              <w:color w:val="FF0000"/>
              <w:highlight w:val="yellow"/>
            </w:rPr>
          </w:rPrChange>
        </w:rPr>
      </w:pPr>
      <w:bookmarkStart w:id="152" w:name="_Hlk134693062"/>
      <w:r w:rsidRPr="00FE11D5">
        <w:rPr>
          <w:rStyle w:val="markedcontent"/>
          <w:rFonts w:asciiTheme="majorBidi" w:hAnsiTheme="majorBidi" w:cstheme="majorBidi"/>
          <w:color w:val="FF0000"/>
          <w:highlight w:val="yellow"/>
          <w:lang w:val="en-US"/>
          <w:rPrChange w:id="153" w:author="Mickael Begon" w:date="2023-05-12T07:37:00Z">
            <w:rPr>
              <w:rStyle w:val="markedcontent"/>
              <w:rFonts w:asciiTheme="majorBidi" w:hAnsiTheme="majorBidi" w:cstheme="majorBidi"/>
              <w:color w:val="FF0000"/>
              <w:highlight w:val="yellow"/>
            </w:rPr>
          </w:rPrChange>
        </w:rPr>
        <w:lastRenderedPageBreak/>
        <w:t>ANNEXE 1 – LETTRE DE MOTIVATION</w:t>
      </w:r>
    </w:p>
    <w:p w14:paraId="11303470" w14:textId="28BD9347" w:rsidR="00A23654" w:rsidRPr="00FE11D5" w:rsidDel="001023B9" w:rsidRDefault="00A23654">
      <w:pPr>
        <w:rPr>
          <w:del w:id="154" w:author="Mohammadali Shahiri" w:date="2023-05-12T12:04:00Z"/>
          <w:rFonts w:asciiTheme="majorBidi" w:hAnsiTheme="majorBidi" w:cstheme="majorBidi"/>
          <w:lang w:val="en-US"/>
          <w:rPrChange w:id="155" w:author="Mickael Begon" w:date="2023-05-12T07:37:00Z">
            <w:rPr>
              <w:del w:id="156" w:author="Mohammadali Shahiri" w:date="2023-05-12T12:04:00Z"/>
              <w:rFonts w:asciiTheme="majorBidi" w:hAnsiTheme="majorBidi" w:cstheme="majorBidi"/>
            </w:rPr>
          </w:rPrChange>
        </w:rPr>
      </w:pPr>
    </w:p>
    <w:p w14:paraId="01585BE5" w14:textId="2CF34F05" w:rsidR="00F53CA2" w:rsidRDefault="00C25AF6"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C25AF6">
        <w:rPr>
          <w:rFonts w:asciiTheme="majorBidi" w:hAnsiTheme="majorBidi" w:cstheme="majorBidi"/>
          <w:kern w:val="0"/>
          <w:sz w:val="16"/>
          <w:szCs w:val="16"/>
          <w:lang w:val="en-US"/>
        </w:rPr>
        <w:t xml:space="preserve">My background in biomechanics, particularly neuro-musculoskeletal modeling, and my co-supervisors' combined expertise in biomechanics, piano performance, injury prevention, performance optimization, and empirical musicology make our research group ideal for uniting musical and scientific communities </w:t>
      </w:r>
      <w:r w:rsidR="00CF0B53">
        <w:rPr>
          <w:rFonts w:asciiTheme="majorBidi" w:hAnsiTheme="majorBidi" w:cstheme="majorBidi"/>
          <w:kern w:val="0"/>
          <w:sz w:val="16"/>
          <w:szCs w:val="16"/>
          <w:lang w:val="en-US"/>
        </w:rPr>
        <w:t>on a global scale</w:t>
      </w:r>
      <w:r w:rsidRPr="00C25AF6">
        <w:rPr>
          <w:rFonts w:asciiTheme="majorBidi" w:hAnsiTheme="majorBidi" w:cstheme="majorBidi"/>
          <w:kern w:val="0"/>
          <w:sz w:val="16"/>
          <w:szCs w:val="16"/>
          <w:lang w:val="en-US"/>
        </w:rPr>
        <w:t xml:space="preserve">. The S2M laboratory provides state-of-the-art data-collection equipment, including surface EMG, a Vicon 3D motion capture system, force plates, pressure sensors, and a grand piano with key and hammer kinematics. The lab has made significant progress in studying pianist movements and muscle fatigue, publishing over 40 papers in three years. </w:t>
      </w:r>
      <w:proofErr w:type="spellStart"/>
      <w:r w:rsidRPr="00C25AF6">
        <w:rPr>
          <w:rFonts w:asciiTheme="majorBidi" w:hAnsiTheme="majorBidi" w:cstheme="majorBidi"/>
          <w:kern w:val="0"/>
          <w:sz w:val="16"/>
          <w:szCs w:val="16"/>
          <w:lang w:val="en-US"/>
        </w:rPr>
        <w:t>Powerful</w:t>
      </w:r>
      <w:del w:id="157" w:author="Mickael Begon" w:date="2023-05-12T07:35:00Z">
        <w:r w:rsidRPr="00C25AF6" w:rsidDel="00FE11D5">
          <w:rPr>
            <w:rFonts w:asciiTheme="majorBidi" w:hAnsiTheme="majorBidi" w:cstheme="majorBidi"/>
            <w:kern w:val="0"/>
            <w:sz w:val="16"/>
            <w:szCs w:val="16"/>
            <w:lang w:val="en-US"/>
          </w:rPr>
          <w:delText xml:space="preserve"> tools</w:delText>
        </w:r>
      </w:del>
      <w:ins w:id="158" w:author="Mickael Begon" w:date="2023-05-12T07:35:00Z">
        <w:r w:rsidR="00FE11D5">
          <w:rPr>
            <w:rFonts w:asciiTheme="majorBidi" w:hAnsiTheme="majorBidi" w:cstheme="majorBidi"/>
            <w:kern w:val="0"/>
            <w:sz w:val="16"/>
            <w:szCs w:val="16"/>
            <w:lang w:val="en-US"/>
          </w:rPr>
          <w:t>open</w:t>
        </w:r>
        <w:proofErr w:type="spellEnd"/>
        <w:r w:rsidR="00FE11D5">
          <w:rPr>
            <w:rFonts w:asciiTheme="majorBidi" w:hAnsiTheme="majorBidi" w:cstheme="majorBidi"/>
            <w:kern w:val="0"/>
            <w:sz w:val="16"/>
            <w:szCs w:val="16"/>
            <w:lang w:val="en-US"/>
          </w:rPr>
          <w:t xml:space="preserve">-source </w:t>
        </w:r>
        <w:proofErr w:type="spellStart"/>
        <w:r w:rsidR="00FE11D5">
          <w:rPr>
            <w:rFonts w:asciiTheme="majorBidi" w:hAnsiTheme="majorBidi" w:cstheme="majorBidi"/>
            <w:kern w:val="0"/>
            <w:sz w:val="16"/>
            <w:szCs w:val="16"/>
            <w:lang w:val="en-US"/>
          </w:rPr>
          <w:t>librairies</w:t>
        </w:r>
      </w:ins>
      <w:proofErr w:type="spellEnd"/>
      <w:r w:rsidRPr="00C25AF6">
        <w:rPr>
          <w:rFonts w:asciiTheme="majorBidi" w:hAnsiTheme="majorBidi" w:cstheme="majorBidi"/>
          <w:kern w:val="0"/>
          <w:sz w:val="16"/>
          <w:szCs w:val="16"/>
          <w:lang w:val="en-US"/>
        </w:rPr>
        <w:t xml:space="preserve"> </w:t>
      </w:r>
      <w:ins w:id="159" w:author="Mickael Begon" w:date="2023-05-12T07:35:00Z">
        <w:r w:rsidR="00FE11D5">
          <w:rPr>
            <w:rFonts w:asciiTheme="majorBidi" w:hAnsiTheme="majorBidi" w:cstheme="majorBidi"/>
            <w:kern w:val="0"/>
            <w:sz w:val="16"/>
            <w:szCs w:val="16"/>
            <w:lang w:val="en-US"/>
          </w:rPr>
          <w:t xml:space="preserve">developed by S2M students </w:t>
        </w:r>
      </w:ins>
      <w:r w:rsidRPr="00C25AF6">
        <w:rPr>
          <w:rFonts w:asciiTheme="majorBidi" w:hAnsiTheme="majorBidi" w:cstheme="majorBidi"/>
          <w:kern w:val="0"/>
          <w:sz w:val="16"/>
          <w:szCs w:val="16"/>
          <w:lang w:val="en-US"/>
        </w:rPr>
        <w:t xml:space="preserve">like </w:t>
      </w:r>
      <w:del w:id="160" w:author="Mickael Begon" w:date="2023-05-12T07:35:00Z">
        <w:r w:rsidRPr="00C25AF6" w:rsidDel="00FE11D5">
          <w:rPr>
            <w:rFonts w:asciiTheme="majorBidi" w:hAnsiTheme="majorBidi" w:cstheme="majorBidi"/>
            <w:kern w:val="0"/>
            <w:sz w:val="16"/>
            <w:szCs w:val="16"/>
            <w:lang w:val="en-US"/>
          </w:rPr>
          <w:delText xml:space="preserve">the </w:delText>
        </w:r>
      </w:del>
      <w:proofErr w:type="spellStart"/>
      <w:r w:rsidRPr="00C25AF6">
        <w:rPr>
          <w:rFonts w:asciiTheme="majorBidi" w:hAnsiTheme="majorBidi" w:cstheme="majorBidi"/>
          <w:kern w:val="0"/>
          <w:sz w:val="16"/>
          <w:szCs w:val="16"/>
          <w:lang w:val="en-US"/>
        </w:rPr>
        <w:t>Bioptim</w:t>
      </w:r>
      <w:proofErr w:type="spellEnd"/>
      <w:r w:rsidRPr="00C25AF6">
        <w:rPr>
          <w:rFonts w:asciiTheme="majorBidi" w:hAnsiTheme="majorBidi" w:cstheme="majorBidi"/>
          <w:kern w:val="0"/>
          <w:sz w:val="16"/>
          <w:szCs w:val="16"/>
          <w:lang w:val="en-US"/>
        </w:rPr>
        <w:t xml:space="preserve"> </w:t>
      </w:r>
      <w:del w:id="161" w:author="Mickael Begon" w:date="2023-05-12T07:35:00Z">
        <w:r w:rsidRPr="00C25AF6" w:rsidDel="00FE11D5">
          <w:rPr>
            <w:rFonts w:asciiTheme="majorBidi" w:hAnsiTheme="majorBidi" w:cstheme="majorBidi"/>
            <w:kern w:val="0"/>
            <w:sz w:val="16"/>
            <w:szCs w:val="16"/>
            <w:lang w:val="en-US"/>
          </w:rPr>
          <w:delText xml:space="preserve">library </w:delText>
        </w:r>
      </w:del>
      <w:r w:rsidRPr="00C25AF6">
        <w:rPr>
          <w:rFonts w:asciiTheme="majorBidi" w:hAnsiTheme="majorBidi" w:cstheme="majorBidi"/>
          <w:kern w:val="0"/>
          <w:sz w:val="16"/>
          <w:szCs w:val="16"/>
          <w:lang w:val="en-US"/>
        </w:rPr>
        <w:t xml:space="preserve">and </w:t>
      </w:r>
      <w:proofErr w:type="spellStart"/>
      <w:r w:rsidRPr="00C25AF6">
        <w:rPr>
          <w:rFonts w:asciiTheme="majorBidi" w:hAnsiTheme="majorBidi" w:cstheme="majorBidi"/>
          <w:kern w:val="0"/>
          <w:sz w:val="16"/>
          <w:szCs w:val="16"/>
          <w:lang w:val="en-US"/>
        </w:rPr>
        <w:t>Biorbd</w:t>
      </w:r>
      <w:proofErr w:type="spellEnd"/>
      <w:r w:rsidRPr="00C25AF6">
        <w:rPr>
          <w:rFonts w:asciiTheme="majorBidi" w:hAnsiTheme="majorBidi" w:cstheme="majorBidi"/>
          <w:kern w:val="0"/>
          <w:sz w:val="16"/>
          <w:szCs w:val="16"/>
          <w:lang w:val="en-US"/>
        </w:rPr>
        <w:t xml:space="preserve"> benefit those working in biomechanics and optimization fields. Using </w:t>
      </w:r>
      <w:del w:id="162" w:author="Mickael Begon" w:date="2023-05-12T07:36:00Z">
        <w:r w:rsidRPr="00C25AF6" w:rsidDel="00FE11D5">
          <w:rPr>
            <w:rFonts w:asciiTheme="majorBidi" w:hAnsiTheme="majorBidi" w:cstheme="majorBidi"/>
            <w:kern w:val="0"/>
            <w:sz w:val="16"/>
            <w:szCs w:val="16"/>
            <w:lang w:val="en-US"/>
          </w:rPr>
          <w:delText xml:space="preserve">IT </w:delText>
        </w:r>
      </w:del>
      <w:r w:rsidRPr="00C25AF6">
        <w:rPr>
          <w:rFonts w:asciiTheme="majorBidi" w:hAnsiTheme="majorBidi" w:cstheme="majorBidi"/>
          <w:kern w:val="0"/>
          <w:sz w:val="16"/>
          <w:szCs w:val="16"/>
          <w:lang w:val="en-US"/>
        </w:rPr>
        <w:t xml:space="preserve">infrastructure and </w:t>
      </w:r>
      <w:proofErr w:type="spellStart"/>
      <w:r w:rsidRPr="00C25AF6">
        <w:rPr>
          <w:rFonts w:asciiTheme="majorBidi" w:hAnsiTheme="majorBidi" w:cstheme="majorBidi"/>
          <w:kern w:val="0"/>
          <w:sz w:val="16"/>
          <w:szCs w:val="16"/>
          <w:lang w:val="en-US"/>
        </w:rPr>
        <w:t>Bioptim</w:t>
      </w:r>
      <w:proofErr w:type="spellEnd"/>
      <w:del w:id="163" w:author="Mickael Begon" w:date="2023-05-12T07:36:00Z">
        <w:r w:rsidRPr="00C25AF6" w:rsidDel="00FE11D5">
          <w:rPr>
            <w:rFonts w:asciiTheme="majorBidi" w:hAnsiTheme="majorBidi" w:cstheme="majorBidi"/>
            <w:kern w:val="0"/>
            <w:sz w:val="16"/>
            <w:szCs w:val="16"/>
            <w:lang w:val="en-US"/>
          </w:rPr>
          <w:delText xml:space="preserve"> Tech</w:delText>
        </w:r>
      </w:del>
      <w:r w:rsidRPr="00C25AF6">
        <w:rPr>
          <w:rFonts w:asciiTheme="majorBidi" w:hAnsiTheme="majorBidi" w:cstheme="majorBidi"/>
          <w:kern w:val="0"/>
          <w:sz w:val="16"/>
          <w:szCs w:val="16"/>
          <w:lang w:val="en-US"/>
        </w:rPr>
        <w:t xml:space="preserve">, the S2M lab offers features that enhance research applications: 1) Effective optimization techniques, including parameter identification, motion prediction, and optimal control; 2) User-friendly interface; and 3) Customizability for accurate results. Being part of the diverse academic backgrounds represented in the S2M lab, I will have the opportunity to collaborate with other researchers and developers, sharing ideas and problem-solving. My research at the S2M laboratory, where information and skills are shared, will allow me to develop my knowledge and experience in Biomechanics and motor control of human movement, Experimental research design and methods, Data analysis and statistical modeling, Simulation modeling and software tools, Interdisciplinary </w:t>
      </w:r>
      <w:del w:id="164" w:author="Mickael Begon" w:date="2023-05-11T20:24:00Z">
        <w:r w:rsidRPr="00C25AF6" w:rsidDel="006517D3">
          <w:rPr>
            <w:rFonts w:asciiTheme="majorBidi" w:hAnsiTheme="majorBidi" w:cstheme="majorBidi"/>
            <w:kern w:val="0"/>
            <w:sz w:val="16"/>
            <w:szCs w:val="16"/>
            <w:lang w:val="en-US"/>
          </w:rPr>
          <w:delText>collaboration</w:delText>
        </w:r>
      </w:del>
      <w:ins w:id="165" w:author="Mickael Begon" w:date="2023-05-11T20:24:00Z">
        <w:r w:rsidR="006517D3" w:rsidRPr="00C25AF6">
          <w:rPr>
            <w:rFonts w:asciiTheme="majorBidi" w:hAnsiTheme="majorBidi" w:cstheme="majorBidi"/>
            <w:kern w:val="0"/>
            <w:sz w:val="16"/>
            <w:szCs w:val="16"/>
            <w:lang w:val="en-US"/>
          </w:rPr>
          <w:t>collaboration,</w:t>
        </w:r>
      </w:ins>
      <w:r w:rsidRPr="00C25AF6">
        <w:rPr>
          <w:rFonts w:asciiTheme="majorBidi" w:hAnsiTheme="majorBidi" w:cstheme="majorBidi"/>
          <w:kern w:val="0"/>
          <w:sz w:val="16"/>
          <w:szCs w:val="16"/>
          <w:lang w:val="en-US"/>
        </w:rPr>
        <w:t xml:space="preserve"> and communication skills, as well as programming/scripting languages. My research will reveal better ways for pianists to use their </w:t>
      </w:r>
      <w:r w:rsidR="00CF0B53">
        <w:rPr>
          <w:rFonts w:asciiTheme="majorBidi" w:hAnsiTheme="majorBidi" w:cstheme="majorBidi"/>
          <w:kern w:val="0"/>
          <w:sz w:val="16"/>
          <w:szCs w:val="16"/>
          <w:lang w:val="en-US"/>
        </w:rPr>
        <w:t xml:space="preserve">whole </w:t>
      </w:r>
      <w:r w:rsidRPr="00C25AF6">
        <w:rPr>
          <w:rFonts w:asciiTheme="majorBidi" w:hAnsiTheme="majorBidi" w:cstheme="majorBidi"/>
          <w:kern w:val="0"/>
          <w:sz w:val="16"/>
          <w:szCs w:val="16"/>
          <w:lang w:val="en-US"/>
        </w:rPr>
        <w:t>bodies for improved performance, leading to optimized piano techniques and advanced training methods. Additionally, Prof. Verdugo's dual expertise as a professional pianist and researcher promotes knowledge sharing across the two disciplines. It also enables the project to engage with a considerable population of skilled piano performers.</w:t>
      </w:r>
    </w:p>
    <w:p w14:paraId="35CA244D" w14:textId="77777777" w:rsidR="00C25AF6" w:rsidRDefault="00C25AF6"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tl/>
          <w:lang w:val="en-US"/>
        </w:rPr>
      </w:pPr>
    </w:p>
    <w:p w14:paraId="26DF7C16" w14:textId="77777777"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La pertinence des expériences pratiques antérieures (laboratoire, clinique, stage, etc.) dans le cadre du projet de formation en recherche envisagé.</w:t>
      </w:r>
    </w:p>
    <w:p w14:paraId="66A81C53" w14:textId="77777777" w:rsidR="00A23654" w:rsidRPr="0054263D" w:rsidRDefault="00A23654" w:rsidP="00A23654">
      <w:pPr>
        <w:rPr>
          <w:rStyle w:val="markedcontent"/>
          <w:rFonts w:asciiTheme="majorBidi" w:hAnsiTheme="majorBidi" w:cstheme="majorBidi"/>
          <w:highlight w:val="yellow"/>
        </w:rPr>
      </w:pPr>
    </w:p>
    <w:bookmarkEnd w:id="152"/>
    <w:p w14:paraId="5A538F2A" w14:textId="45EF827A" w:rsidR="00567E74" w:rsidRDefault="00221380" w:rsidP="00567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del w:id="166" w:author="Mohammadali Shahiri" w:date="2023-05-12T20:24:00Z">
        <w:r w:rsidRPr="00221380" w:rsidDel="00D92866">
          <w:rPr>
            <w:rFonts w:asciiTheme="majorBidi" w:hAnsiTheme="majorBidi" w:cstheme="majorBidi"/>
            <w:kern w:val="0"/>
            <w:sz w:val="16"/>
            <w:szCs w:val="16"/>
            <w:lang w:val="en-US"/>
          </w:rPr>
          <w:delText xml:space="preserve">My </w:delText>
        </w:r>
        <w:commentRangeStart w:id="167"/>
        <w:r w:rsidRPr="00221380" w:rsidDel="00D92866">
          <w:rPr>
            <w:rFonts w:asciiTheme="majorBidi" w:hAnsiTheme="majorBidi" w:cstheme="majorBidi"/>
            <w:kern w:val="0"/>
            <w:sz w:val="16"/>
            <w:szCs w:val="16"/>
            <w:lang w:val="en-US"/>
          </w:rPr>
          <w:delText xml:space="preserve">suggested </w:delText>
        </w:r>
        <w:commentRangeEnd w:id="167"/>
        <w:r w:rsidR="006517D3" w:rsidRPr="00D92866" w:rsidDel="00D92866">
          <w:rPr>
            <w:rFonts w:asciiTheme="majorBidi" w:hAnsiTheme="majorBidi" w:cstheme="majorBidi"/>
            <w:kern w:val="0"/>
            <w:lang w:val="en-US"/>
            <w:rPrChange w:id="168" w:author="Mohammadali Shahiri" w:date="2023-05-12T20:27:00Z">
              <w:rPr>
                <w:rStyle w:val="CommentReference"/>
              </w:rPr>
            </w:rPrChange>
          </w:rPr>
          <w:commentReference w:id="167"/>
        </w:r>
      </w:del>
      <w:ins w:id="169" w:author="Mohammadali Shahiri" w:date="2023-05-12T20:27:00Z">
        <w:r w:rsidR="00D92866" w:rsidRPr="00D92866">
          <w:rPr>
            <w:rFonts w:asciiTheme="majorBidi" w:hAnsiTheme="majorBidi" w:cstheme="majorBidi"/>
            <w:kern w:val="0"/>
            <w:sz w:val="16"/>
            <w:szCs w:val="16"/>
            <w:lang w:val="en-US"/>
            <w:rPrChange w:id="170" w:author="Mohammadali Shahiri" w:date="2023-05-12T20:27:00Z">
              <w:rPr>
                <w:rFonts w:ascii="Segoe UI" w:hAnsi="Segoe UI" w:cs="Segoe UI"/>
                <w:color w:val="D1D5DB"/>
                <w:shd w:val="clear" w:color="auto" w:fill="444654"/>
              </w:rPr>
            </w:rPrChange>
          </w:rPr>
          <w:t xml:space="preserve"> </w:t>
        </w:r>
        <w:proofErr w:type="spellStart"/>
        <w:r w:rsidR="00D92866" w:rsidRPr="00D92866">
          <w:rPr>
            <w:rFonts w:asciiTheme="majorBidi" w:hAnsiTheme="majorBidi" w:cstheme="majorBidi"/>
            <w:kern w:val="0"/>
            <w:sz w:val="16"/>
            <w:szCs w:val="16"/>
            <w:lang w:val="en-US"/>
            <w:rPrChange w:id="171" w:author="Mohammadali Shahiri" w:date="2023-05-12T20:27:00Z">
              <w:rPr>
                <w:rFonts w:ascii="Segoe UI" w:hAnsi="Segoe UI" w:cs="Segoe UI"/>
                <w:color w:val="D1D5DB"/>
                <w:shd w:val="clear" w:color="auto" w:fill="444654"/>
              </w:rPr>
            </w:rPrChange>
          </w:rPr>
          <w:t>Based</w:t>
        </w:r>
        <w:proofErr w:type="spellEnd"/>
        <w:r w:rsidR="00D92866" w:rsidRPr="00D92866">
          <w:rPr>
            <w:rFonts w:asciiTheme="majorBidi" w:hAnsiTheme="majorBidi" w:cstheme="majorBidi"/>
            <w:kern w:val="0"/>
            <w:sz w:val="16"/>
            <w:szCs w:val="16"/>
            <w:lang w:val="en-US"/>
            <w:rPrChange w:id="172" w:author="Mohammadali Shahiri" w:date="2023-05-12T20:27:00Z">
              <w:rPr>
                <w:rFonts w:ascii="Segoe UI" w:hAnsi="Segoe UI" w:cs="Segoe UI"/>
                <w:color w:val="D1D5DB"/>
                <w:shd w:val="clear" w:color="auto" w:fill="444654"/>
              </w:rPr>
            </w:rPrChange>
          </w:rPr>
          <w:t xml:space="preserve"> on </w:t>
        </w:r>
        <w:proofErr w:type="spellStart"/>
        <w:r w:rsidR="00D92866" w:rsidRPr="00D92866">
          <w:rPr>
            <w:rFonts w:asciiTheme="majorBidi" w:hAnsiTheme="majorBidi" w:cstheme="majorBidi"/>
            <w:kern w:val="0"/>
            <w:sz w:val="16"/>
            <w:szCs w:val="16"/>
            <w:lang w:val="en-US"/>
            <w:rPrChange w:id="173" w:author="Mohammadali Shahiri" w:date="2023-05-12T20:27:00Z">
              <w:rPr>
                <w:rFonts w:ascii="Segoe UI" w:hAnsi="Segoe UI" w:cs="Segoe UI"/>
                <w:color w:val="D1D5DB"/>
                <w:shd w:val="clear" w:color="auto" w:fill="444654"/>
              </w:rPr>
            </w:rPrChange>
          </w:rPr>
          <w:t>my</w:t>
        </w:r>
        <w:proofErr w:type="spellEnd"/>
        <w:r w:rsidR="00D92866" w:rsidRPr="00D92866">
          <w:rPr>
            <w:rFonts w:asciiTheme="majorBidi" w:hAnsiTheme="majorBidi" w:cstheme="majorBidi"/>
            <w:kern w:val="0"/>
            <w:sz w:val="16"/>
            <w:szCs w:val="16"/>
            <w:lang w:val="en-US"/>
            <w:rPrChange w:id="174" w:author="Mohammadali Shahiri" w:date="2023-05-12T20:27:00Z">
              <w:rPr>
                <w:rFonts w:ascii="Segoe UI" w:hAnsi="Segoe UI" w:cs="Segoe UI"/>
                <w:color w:val="D1D5DB"/>
                <w:shd w:val="clear" w:color="auto" w:fill="444654"/>
              </w:rPr>
            </w:rPrChange>
          </w:rPr>
          <w:t xml:space="preserve"> </w:t>
        </w:r>
        <w:proofErr w:type="spellStart"/>
        <w:r w:rsidR="00D92866" w:rsidRPr="00D92866">
          <w:rPr>
            <w:rFonts w:asciiTheme="majorBidi" w:hAnsiTheme="majorBidi" w:cstheme="majorBidi"/>
            <w:kern w:val="0"/>
            <w:sz w:val="16"/>
            <w:szCs w:val="16"/>
            <w:lang w:val="en-US"/>
            <w:rPrChange w:id="175" w:author="Mohammadali Shahiri" w:date="2023-05-12T20:27:00Z">
              <w:rPr>
                <w:rFonts w:ascii="Segoe UI" w:hAnsi="Segoe UI" w:cs="Segoe UI"/>
                <w:color w:val="D1D5DB"/>
                <w:shd w:val="clear" w:color="auto" w:fill="444654"/>
              </w:rPr>
            </w:rPrChange>
          </w:rPr>
          <w:t>strong</w:t>
        </w:r>
        <w:proofErr w:type="spellEnd"/>
        <w:r w:rsidR="00D92866" w:rsidRPr="00D92866">
          <w:rPr>
            <w:rFonts w:asciiTheme="majorBidi" w:hAnsiTheme="majorBidi" w:cstheme="majorBidi"/>
            <w:kern w:val="0"/>
            <w:sz w:val="16"/>
            <w:szCs w:val="16"/>
            <w:lang w:val="en-US"/>
            <w:rPrChange w:id="176" w:author="Mohammadali Shahiri" w:date="2023-05-12T20:27:00Z">
              <w:rPr>
                <w:rFonts w:ascii="Segoe UI" w:hAnsi="Segoe UI" w:cs="Segoe UI"/>
                <w:color w:val="D1D5DB"/>
                <w:shd w:val="clear" w:color="auto" w:fill="444654"/>
              </w:rPr>
            </w:rPrChange>
          </w:rPr>
          <w:t xml:space="preserve"> </w:t>
        </w:r>
        <w:proofErr w:type="spellStart"/>
        <w:r w:rsidR="00D92866" w:rsidRPr="00D92866">
          <w:rPr>
            <w:rFonts w:asciiTheme="majorBidi" w:hAnsiTheme="majorBidi" w:cstheme="majorBidi"/>
            <w:kern w:val="0"/>
            <w:sz w:val="16"/>
            <w:szCs w:val="16"/>
            <w:lang w:val="en-US"/>
            <w:rPrChange w:id="177" w:author="Mohammadali Shahiri" w:date="2023-05-12T20:27:00Z">
              <w:rPr>
                <w:rFonts w:ascii="Segoe UI" w:hAnsi="Segoe UI" w:cs="Segoe UI"/>
                <w:color w:val="D1D5DB"/>
                <w:shd w:val="clear" w:color="auto" w:fill="444654"/>
              </w:rPr>
            </w:rPrChange>
          </w:rPr>
          <w:t>interest</w:t>
        </w:r>
        <w:proofErr w:type="spellEnd"/>
        <w:r w:rsidR="00D92866" w:rsidRPr="00D92866">
          <w:rPr>
            <w:rFonts w:asciiTheme="majorBidi" w:hAnsiTheme="majorBidi" w:cstheme="majorBidi"/>
            <w:kern w:val="0"/>
            <w:sz w:val="16"/>
            <w:szCs w:val="16"/>
            <w:lang w:val="en-US"/>
            <w:rPrChange w:id="178" w:author="Mohammadali Shahiri" w:date="2023-05-12T20:27:00Z">
              <w:rPr>
                <w:rFonts w:ascii="Segoe UI" w:hAnsi="Segoe UI" w:cs="Segoe UI"/>
                <w:color w:val="D1D5DB"/>
                <w:shd w:val="clear" w:color="auto" w:fill="444654"/>
              </w:rPr>
            </w:rPrChange>
          </w:rPr>
          <w:t xml:space="preserve"> in </w:t>
        </w:r>
        <w:proofErr w:type="spellStart"/>
        <w:r w:rsidR="00D92866" w:rsidRPr="00D92866">
          <w:rPr>
            <w:rFonts w:asciiTheme="majorBidi" w:hAnsiTheme="majorBidi" w:cstheme="majorBidi"/>
            <w:kern w:val="0"/>
            <w:sz w:val="16"/>
            <w:szCs w:val="16"/>
            <w:lang w:val="en-US"/>
            <w:rPrChange w:id="179" w:author="Mohammadali Shahiri" w:date="2023-05-12T20:27:00Z">
              <w:rPr>
                <w:rFonts w:ascii="Segoe UI" w:hAnsi="Segoe UI" w:cs="Segoe UI"/>
                <w:color w:val="D1D5DB"/>
                <w:shd w:val="clear" w:color="auto" w:fill="444654"/>
              </w:rPr>
            </w:rPrChange>
          </w:rPr>
          <w:t>interdisciplinary</w:t>
        </w:r>
        <w:proofErr w:type="spellEnd"/>
        <w:r w:rsidR="00D92866" w:rsidRPr="00D92866">
          <w:rPr>
            <w:rFonts w:asciiTheme="majorBidi" w:hAnsiTheme="majorBidi" w:cstheme="majorBidi"/>
            <w:kern w:val="0"/>
            <w:sz w:val="16"/>
            <w:szCs w:val="16"/>
            <w:lang w:val="en-US"/>
            <w:rPrChange w:id="180" w:author="Mohammadali Shahiri" w:date="2023-05-12T20:27:00Z">
              <w:rPr>
                <w:rFonts w:ascii="Segoe UI" w:hAnsi="Segoe UI" w:cs="Segoe UI"/>
                <w:color w:val="D1D5DB"/>
                <w:shd w:val="clear" w:color="auto" w:fill="444654"/>
              </w:rPr>
            </w:rPrChange>
          </w:rPr>
          <w:t xml:space="preserve"> engineering, extensive background in neuro-</w:t>
        </w:r>
        <w:proofErr w:type="spellStart"/>
        <w:r w:rsidR="00D92866" w:rsidRPr="00D92866">
          <w:rPr>
            <w:rFonts w:asciiTheme="majorBidi" w:hAnsiTheme="majorBidi" w:cstheme="majorBidi"/>
            <w:kern w:val="0"/>
            <w:sz w:val="16"/>
            <w:szCs w:val="16"/>
            <w:lang w:val="en-US"/>
            <w:rPrChange w:id="181" w:author="Mohammadali Shahiri" w:date="2023-05-12T20:27:00Z">
              <w:rPr>
                <w:rFonts w:ascii="Segoe UI" w:hAnsi="Segoe UI" w:cs="Segoe UI"/>
                <w:color w:val="D1D5DB"/>
                <w:shd w:val="clear" w:color="auto" w:fill="444654"/>
              </w:rPr>
            </w:rPrChange>
          </w:rPr>
          <w:t>musculoskeletal</w:t>
        </w:r>
        <w:proofErr w:type="spellEnd"/>
        <w:r w:rsidR="00D92866" w:rsidRPr="00D92866">
          <w:rPr>
            <w:rFonts w:asciiTheme="majorBidi" w:hAnsiTheme="majorBidi" w:cstheme="majorBidi"/>
            <w:kern w:val="0"/>
            <w:sz w:val="16"/>
            <w:szCs w:val="16"/>
            <w:lang w:val="en-US"/>
            <w:rPrChange w:id="182" w:author="Mohammadali Shahiri" w:date="2023-05-12T20:27:00Z">
              <w:rPr>
                <w:rFonts w:ascii="Segoe UI" w:hAnsi="Segoe UI" w:cs="Segoe UI"/>
                <w:color w:val="D1D5DB"/>
                <w:shd w:val="clear" w:color="auto" w:fill="444654"/>
              </w:rPr>
            </w:rPrChange>
          </w:rPr>
          <w:t xml:space="preserve"> modeling (NMM) </w:t>
        </w:r>
        <w:proofErr w:type="spellStart"/>
        <w:r w:rsidR="00D92866" w:rsidRPr="00D92866">
          <w:rPr>
            <w:rFonts w:asciiTheme="majorBidi" w:hAnsiTheme="majorBidi" w:cstheme="majorBidi"/>
            <w:kern w:val="0"/>
            <w:sz w:val="16"/>
            <w:szCs w:val="16"/>
            <w:lang w:val="en-US"/>
            <w:rPrChange w:id="183" w:author="Mohammadali Shahiri" w:date="2023-05-12T20:27:00Z">
              <w:rPr>
                <w:rFonts w:ascii="Segoe UI" w:hAnsi="Segoe UI" w:cs="Segoe UI"/>
                <w:color w:val="D1D5DB"/>
                <w:shd w:val="clear" w:color="auto" w:fill="444654"/>
              </w:rPr>
            </w:rPrChange>
          </w:rPr>
          <w:t>research</w:t>
        </w:r>
        <w:proofErr w:type="spellEnd"/>
        <w:r w:rsidR="00D92866" w:rsidRPr="00D92866">
          <w:rPr>
            <w:rFonts w:asciiTheme="majorBidi" w:hAnsiTheme="majorBidi" w:cstheme="majorBidi"/>
            <w:kern w:val="0"/>
            <w:sz w:val="16"/>
            <w:szCs w:val="16"/>
            <w:lang w:val="en-US"/>
            <w:rPrChange w:id="184" w:author="Mohammadali Shahiri" w:date="2023-05-12T20:27:00Z">
              <w:rPr>
                <w:rFonts w:ascii="Segoe UI" w:hAnsi="Segoe UI" w:cs="Segoe UI"/>
                <w:color w:val="D1D5DB"/>
                <w:shd w:val="clear" w:color="auto" w:fill="444654"/>
              </w:rPr>
            </w:rPrChange>
          </w:rPr>
          <w:t xml:space="preserve">, and active engagement in </w:t>
        </w:r>
        <w:proofErr w:type="spellStart"/>
        <w:r w:rsidR="00D92866" w:rsidRPr="00D92866">
          <w:rPr>
            <w:rFonts w:asciiTheme="majorBidi" w:hAnsiTheme="majorBidi" w:cstheme="majorBidi"/>
            <w:kern w:val="0"/>
            <w:sz w:val="16"/>
            <w:szCs w:val="16"/>
            <w:lang w:val="en-US"/>
            <w:rPrChange w:id="185" w:author="Mohammadali Shahiri" w:date="2023-05-12T20:27:00Z">
              <w:rPr>
                <w:rFonts w:ascii="Segoe UI" w:hAnsi="Segoe UI" w:cs="Segoe UI"/>
                <w:color w:val="D1D5DB"/>
                <w:shd w:val="clear" w:color="auto" w:fill="444654"/>
              </w:rPr>
            </w:rPrChange>
          </w:rPr>
          <w:t>multidisciplinary</w:t>
        </w:r>
        <w:proofErr w:type="spellEnd"/>
        <w:r w:rsidR="00D92866" w:rsidRPr="00D92866">
          <w:rPr>
            <w:rFonts w:asciiTheme="majorBidi" w:hAnsiTheme="majorBidi" w:cstheme="majorBidi"/>
            <w:kern w:val="0"/>
            <w:sz w:val="16"/>
            <w:szCs w:val="16"/>
            <w:lang w:val="en-US"/>
            <w:rPrChange w:id="186" w:author="Mohammadali Shahiri" w:date="2023-05-12T20:27:00Z">
              <w:rPr>
                <w:rFonts w:ascii="Segoe UI" w:hAnsi="Segoe UI" w:cs="Segoe UI"/>
                <w:color w:val="D1D5DB"/>
                <w:shd w:val="clear" w:color="auto" w:fill="444654"/>
              </w:rPr>
            </w:rPrChange>
          </w:rPr>
          <w:t xml:space="preserve"> </w:t>
        </w:r>
        <w:proofErr w:type="spellStart"/>
        <w:r w:rsidR="00D92866" w:rsidRPr="00D92866">
          <w:rPr>
            <w:rFonts w:asciiTheme="majorBidi" w:hAnsiTheme="majorBidi" w:cstheme="majorBidi"/>
            <w:kern w:val="0"/>
            <w:sz w:val="16"/>
            <w:szCs w:val="16"/>
            <w:lang w:val="en-US"/>
            <w:rPrChange w:id="187" w:author="Mohammadali Shahiri" w:date="2023-05-12T20:27:00Z">
              <w:rPr>
                <w:rFonts w:ascii="Segoe UI" w:hAnsi="Segoe UI" w:cs="Segoe UI"/>
                <w:color w:val="D1D5DB"/>
                <w:shd w:val="clear" w:color="auto" w:fill="444654"/>
              </w:rPr>
            </w:rPrChange>
          </w:rPr>
          <w:t>projects</w:t>
        </w:r>
        <w:proofErr w:type="spellEnd"/>
        <w:r w:rsidR="00D92866" w:rsidRPr="00D92866">
          <w:rPr>
            <w:rFonts w:asciiTheme="majorBidi" w:hAnsiTheme="majorBidi" w:cstheme="majorBidi"/>
            <w:kern w:val="0"/>
            <w:sz w:val="16"/>
            <w:szCs w:val="16"/>
            <w:lang w:val="en-US"/>
            <w:rPrChange w:id="188" w:author="Mohammadali Shahiri" w:date="2023-05-12T20:27:00Z">
              <w:rPr>
                <w:rFonts w:ascii="Segoe UI" w:hAnsi="Segoe UI" w:cs="Segoe UI"/>
                <w:color w:val="D1D5DB"/>
                <w:shd w:val="clear" w:color="auto" w:fill="444654"/>
              </w:rPr>
            </w:rPrChange>
          </w:rPr>
          <w:t xml:space="preserve">, I </w:t>
        </w:r>
        <w:proofErr w:type="spellStart"/>
        <w:r w:rsidR="00D92866" w:rsidRPr="00D92866">
          <w:rPr>
            <w:rFonts w:asciiTheme="majorBidi" w:hAnsiTheme="majorBidi" w:cstheme="majorBidi"/>
            <w:kern w:val="0"/>
            <w:sz w:val="16"/>
            <w:szCs w:val="16"/>
            <w:lang w:val="en-US"/>
            <w:rPrChange w:id="189" w:author="Mohammadali Shahiri" w:date="2023-05-12T20:27:00Z">
              <w:rPr>
                <w:rFonts w:ascii="Segoe UI" w:hAnsi="Segoe UI" w:cs="Segoe UI"/>
                <w:color w:val="D1D5DB"/>
                <w:shd w:val="clear" w:color="auto" w:fill="444654"/>
              </w:rPr>
            </w:rPrChange>
          </w:rPr>
          <w:t>believe</w:t>
        </w:r>
        <w:proofErr w:type="spellEnd"/>
        <w:r w:rsidR="00D92866" w:rsidRPr="00D92866">
          <w:rPr>
            <w:rFonts w:asciiTheme="majorBidi" w:hAnsiTheme="majorBidi" w:cstheme="majorBidi"/>
            <w:kern w:val="0"/>
            <w:sz w:val="16"/>
            <w:szCs w:val="16"/>
            <w:lang w:val="en-US"/>
            <w:rPrChange w:id="190" w:author="Mohammadali Shahiri" w:date="2023-05-12T20:27:00Z">
              <w:rPr>
                <w:rFonts w:ascii="Segoe UI" w:hAnsi="Segoe UI" w:cs="Segoe UI"/>
                <w:color w:val="D1D5DB"/>
                <w:shd w:val="clear" w:color="auto" w:fill="444654"/>
              </w:rPr>
            </w:rPrChange>
          </w:rPr>
          <w:t xml:space="preserve"> </w:t>
        </w:r>
        <w:proofErr w:type="spellStart"/>
        <w:r w:rsidR="00D92866" w:rsidRPr="00D92866">
          <w:rPr>
            <w:rFonts w:asciiTheme="majorBidi" w:hAnsiTheme="majorBidi" w:cstheme="majorBidi"/>
            <w:kern w:val="0"/>
            <w:sz w:val="16"/>
            <w:szCs w:val="16"/>
            <w:lang w:val="en-US"/>
            <w:rPrChange w:id="191" w:author="Mohammadali Shahiri" w:date="2023-05-12T20:27:00Z">
              <w:rPr>
                <w:rFonts w:ascii="Segoe UI" w:hAnsi="Segoe UI" w:cs="Segoe UI"/>
                <w:color w:val="D1D5DB"/>
                <w:shd w:val="clear" w:color="auto" w:fill="444654"/>
              </w:rPr>
            </w:rPrChange>
          </w:rPr>
          <w:t>that</w:t>
        </w:r>
        <w:proofErr w:type="spellEnd"/>
        <w:r w:rsidR="00D92866" w:rsidRPr="00D92866">
          <w:rPr>
            <w:rFonts w:asciiTheme="majorBidi" w:hAnsiTheme="majorBidi" w:cstheme="majorBidi"/>
            <w:kern w:val="0"/>
            <w:sz w:val="16"/>
            <w:szCs w:val="16"/>
            <w:lang w:val="en-US"/>
            <w:rPrChange w:id="192" w:author="Mohammadali Shahiri" w:date="2023-05-12T20:27:00Z">
              <w:rPr>
                <w:rFonts w:ascii="Segoe UI" w:hAnsi="Segoe UI" w:cs="Segoe UI"/>
                <w:color w:val="D1D5DB"/>
                <w:shd w:val="clear" w:color="auto" w:fill="444654"/>
              </w:rPr>
            </w:rPrChange>
          </w:rPr>
          <w:t xml:space="preserve"> I </w:t>
        </w:r>
        <w:proofErr w:type="spellStart"/>
        <w:r w:rsidR="00D92866" w:rsidRPr="00D92866">
          <w:rPr>
            <w:rFonts w:asciiTheme="majorBidi" w:hAnsiTheme="majorBidi" w:cstheme="majorBidi"/>
            <w:kern w:val="0"/>
            <w:sz w:val="16"/>
            <w:szCs w:val="16"/>
            <w:lang w:val="en-US"/>
            <w:rPrChange w:id="193" w:author="Mohammadali Shahiri" w:date="2023-05-12T20:27:00Z">
              <w:rPr>
                <w:rFonts w:ascii="Segoe UI" w:hAnsi="Segoe UI" w:cs="Segoe UI"/>
                <w:color w:val="D1D5DB"/>
                <w:shd w:val="clear" w:color="auto" w:fill="444654"/>
              </w:rPr>
            </w:rPrChange>
          </w:rPr>
          <w:t>am</w:t>
        </w:r>
        <w:proofErr w:type="spellEnd"/>
        <w:r w:rsidR="00D92866" w:rsidRPr="00D92866">
          <w:rPr>
            <w:rFonts w:asciiTheme="majorBidi" w:hAnsiTheme="majorBidi" w:cstheme="majorBidi"/>
            <w:kern w:val="0"/>
            <w:sz w:val="16"/>
            <w:szCs w:val="16"/>
            <w:lang w:val="en-US"/>
            <w:rPrChange w:id="194" w:author="Mohammadali Shahiri" w:date="2023-05-12T20:27:00Z">
              <w:rPr>
                <w:rFonts w:ascii="Segoe UI" w:hAnsi="Segoe UI" w:cs="Segoe UI"/>
                <w:color w:val="D1D5DB"/>
                <w:shd w:val="clear" w:color="auto" w:fill="444654"/>
              </w:rPr>
            </w:rPrChange>
          </w:rPr>
          <w:t xml:space="preserve"> </w:t>
        </w:r>
        <w:proofErr w:type="spellStart"/>
        <w:r w:rsidR="00D92866" w:rsidRPr="00D92866">
          <w:rPr>
            <w:rFonts w:asciiTheme="majorBidi" w:hAnsiTheme="majorBidi" w:cstheme="majorBidi"/>
            <w:kern w:val="0"/>
            <w:sz w:val="16"/>
            <w:szCs w:val="16"/>
            <w:lang w:val="en-US"/>
            <w:rPrChange w:id="195" w:author="Mohammadali Shahiri" w:date="2023-05-12T20:27:00Z">
              <w:rPr>
                <w:rFonts w:ascii="Segoe UI" w:hAnsi="Segoe UI" w:cs="Segoe UI"/>
                <w:color w:val="D1D5DB"/>
                <w:shd w:val="clear" w:color="auto" w:fill="444654"/>
              </w:rPr>
            </w:rPrChange>
          </w:rPr>
          <w:t>highly</w:t>
        </w:r>
        <w:proofErr w:type="spellEnd"/>
        <w:r w:rsidR="00D92866" w:rsidRPr="00D92866">
          <w:rPr>
            <w:rFonts w:asciiTheme="majorBidi" w:hAnsiTheme="majorBidi" w:cstheme="majorBidi"/>
            <w:kern w:val="0"/>
            <w:sz w:val="16"/>
            <w:szCs w:val="16"/>
            <w:lang w:val="en-US"/>
            <w:rPrChange w:id="196" w:author="Mohammadali Shahiri" w:date="2023-05-12T20:27:00Z">
              <w:rPr>
                <w:rFonts w:ascii="Segoe UI" w:hAnsi="Segoe UI" w:cs="Segoe UI"/>
                <w:color w:val="D1D5DB"/>
                <w:shd w:val="clear" w:color="auto" w:fill="444654"/>
              </w:rPr>
            </w:rPrChange>
          </w:rPr>
          <w:t xml:space="preserve"> </w:t>
        </w:r>
        <w:proofErr w:type="spellStart"/>
        <w:r w:rsidR="00D92866" w:rsidRPr="00D92866">
          <w:rPr>
            <w:rFonts w:asciiTheme="majorBidi" w:hAnsiTheme="majorBidi" w:cstheme="majorBidi"/>
            <w:kern w:val="0"/>
            <w:sz w:val="16"/>
            <w:szCs w:val="16"/>
            <w:lang w:val="en-US"/>
            <w:rPrChange w:id="197" w:author="Mohammadali Shahiri" w:date="2023-05-12T20:27:00Z">
              <w:rPr>
                <w:rFonts w:ascii="Segoe UI" w:hAnsi="Segoe UI" w:cs="Segoe UI"/>
                <w:color w:val="D1D5DB"/>
                <w:shd w:val="clear" w:color="auto" w:fill="444654"/>
              </w:rPr>
            </w:rPrChange>
          </w:rPr>
          <w:t>suited</w:t>
        </w:r>
        <w:proofErr w:type="spellEnd"/>
        <w:r w:rsidR="00D92866" w:rsidRPr="00D92866">
          <w:rPr>
            <w:rFonts w:asciiTheme="majorBidi" w:hAnsiTheme="majorBidi" w:cstheme="majorBidi"/>
            <w:kern w:val="0"/>
            <w:sz w:val="16"/>
            <w:szCs w:val="16"/>
            <w:lang w:val="en-US"/>
            <w:rPrChange w:id="198" w:author="Mohammadali Shahiri" w:date="2023-05-12T20:27:00Z">
              <w:rPr>
                <w:rFonts w:ascii="Segoe UI" w:hAnsi="Segoe UI" w:cs="Segoe UI"/>
                <w:color w:val="D1D5DB"/>
                <w:shd w:val="clear" w:color="auto" w:fill="444654"/>
              </w:rPr>
            </w:rPrChange>
          </w:rPr>
          <w:t xml:space="preserve"> for </w:t>
        </w:r>
        <w:proofErr w:type="spellStart"/>
        <w:r w:rsidR="00D92866" w:rsidRPr="00D92866">
          <w:rPr>
            <w:rFonts w:asciiTheme="majorBidi" w:hAnsiTheme="majorBidi" w:cstheme="majorBidi"/>
            <w:kern w:val="0"/>
            <w:sz w:val="16"/>
            <w:szCs w:val="16"/>
            <w:lang w:val="en-US"/>
            <w:rPrChange w:id="199" w:author="Mohammadali Shahiri" w:date="2023-05-12T20:27:00Z">
              <w:rPr>
                <w:rFonts w:ascii="Segoe UI" w:hAnsi="Segoe UI" w:cs="Segoe UI"/>
                <w:color w:val="D1D5DB"/>
                <w:shd w:val="clear" w:color="auto" w:fill="444654"/>
              </w:rPr>
            </w:rPrChange>
          </w:rPr>
          <w:t>this</w:t>
        </w:r>
        <w:proofErr w:type="spellEnd"/>
        <w:r w:rsidR="00D92866" w:rsidRPr="00D92866">
          <w:rPr>
            <w:rFonts w:asciiTheme="majorBidi" w:hAnsiTheme="majorBidi" w:cstheme="majorBidi"/>
            <w:kern w:val="0"/>
            <w:sz w:val="16"/>
            <w:szCs w:val="16"/>
            <w:lang w:val="en-US"/>
            <w:rPrChange w:id="200" w:author="Mohammadali Shahiri" w:date="2023-05-12T20:27:00Z">
              <w:rPr>
                <w:rFonts w:ascii="Segoe UI" w:hAnsi="Segoe UI" w:cs="Segoe UI"/>
                <w:color w:val="D1D5DB"/>
                <w:shd w:val="clear" w:color="auto" w:fill="444654"/>
              </w:rPr>
            </w:rPrChange>
          </w:rPr>
          <w:t xml:space="preserve"> </w:t>
        </w:r>
        <w:proofErr w:type="spellStart"/>
        <w:r w:rsidR="00D92866" w:rsidRPr="00D92866">
          <w:rPr>
            <w:rFonts w:asciiTheme="majorBidi" w:hAnsiTheme="majorBidi" w:cstheme="majorBidi"/>
            <w:kern w:val="0"/>
            <w:sz w:val="16"/>
            <w:szCs w:val="16"/>
            <w:lang w:val="en-US"/>
            <w:rPrChange w:id="201" w:author="Mohammadali Shahiri" w:date="2023-05-12T20:27:00Z">
              <w:rPr>
                <w:rFonts w:ascii="Segoe UI" w:hAnsi="Segoe UI" w:cs="Segoe UI"/>
                <w:color w:val="D1D5DB"/>
                <w:shd w:val="clear" w:color="auto" w:fill="444654"/>
              </w:rPr>
            </w:rPrChange>
          </w:rPr>
          <w:t>Ph.D</w:t>
        </w:r>
        <w:proofErr w:type="spellEnd"/>
        <w:r w:rsidR="00D92866" w:rsidRPr="00D92866">
          <w:rPr>
            <w:rFonts w:asciiTheme="majorBidi" w:hAnsiTheme="majorBidi" w:cstheme="majorBidi"/>
            <w:kern w:val="0"/>
            <w:sz w:val="16"/>
            <w:szCs w:val="16"/>
            <w:lang w:val="en-US"/>
            <w:rPrChange w:id="202" w:author="Mohammadali Shahiri" w:date="2023-05-12T20:27:00Z">
              <w:rPr>
                <w:rFonts w:ascii="Segoe UI" w:hAnsi="Segoe UI" w:cs="Segoe UI"/>
                <w:color w:val="D1D5DB"/>
                <w:shd w:val="clear" w:color="auto" w:fill="444654"/>
              </w:rPr>
            </w:rPrChange>
          </w:rPr>
          <w:t>. thesis.</w:t>
        </w:r>
      </w:ins>
      <w:ins w:id="203" w:author="Mohammadali Shahiri" w:date="2023-05-12T20:28:00Z">
        <w:r w:rsidR="00D92866">
          <w:rPr>
            <w:rFonts w:asciiTheme="majorBidi" w:hAnsiTheme="majorBidi" w:cstheme="majorBidi"/>
            <w:kern w:val="0"/>
            <w:sz w:val="16"/>
            <w:szCs w:val="16"/>
            <w:lang w:val="en-US"/>
          </w:rPr>
          <w:t xml:space="preserve"> </w:t>
        </w:r>
      </w:ins>
      <w:del w:id="204" w:author="Mohammadali Shahiri" w:date="2023-05-12T20:27:00Z">
        <w:r w:rsidRPr="00221380" w:rsidDel="00D92866">
          <w:rPr>
            <w:rFonts w:asciiTheme="majorBidi" w:hAnsiTheme="majorBidi" w:cstheme="majorBidi"/>
            <w:kern w:val="0"/>
            <w:sz w:val="16"/>
            <w:szCs w:val="16"/>
            <w:lang w:val="en-US"/>
          </w:rPr>
          <w:delText>Ph.D. thesis is a result of</w:delText>
        </w:r>
      </w:del>
      <w:ins w:id="205" w:author="Mickael Begon" w:date="2023-05-12T07:29:00Z">
        <w:del w:id="206" w:author="Mohammadali Shahiri" w:date="2023-05-12T20:24:00Z">
          <w:r w:rsidR="00FE11D5" w:rsidDel="00D92866">
            <w:rPr>
              <w:rFonts w:asciiTheme="majorBidi" w:hAnsiTheme="majorBidi" w:cstheme="majorBidi"/>
              <w:kern w:val="0"/>
              <w:sz w:val="16"/>
              <w:szCs w:val="16"/>
              <w:lang w:val="en-US"/>
            </w:rPr>
            <w:delText>combined</w:delText>
          </w:r>
        </w:del>
      </w:ins>
      <w:del w:id="207" w:author="Mohammadali Shahiri" w:date="2023-05-12T20:24:00Z">
        <w:r w:rsidRPr="00221380" w:rsidDel="00D92866">
          <w:rPr>
            <w:rFonts w:asciiTheme="majorBidi" w:hAnsiTheme="majorBidi" w:cstheme="majorBidi"/>
            <w:kern w:val="0"/>
            <w:sz w:val="16"/>
            <w:szCs w:val="16"/>
            <w:lang w:val="en-US"/>
          </w:rPr>
          <w:delText xml:space="preserve"> my</w:delText>
        </w:r>
      </w:del>
      <w:del w:id="208" w:author="Mohammadali Shahiri" w:date="2023-05-12T20:27:00Z">
        <w:r w:rsidRPr="00221380" w:rsidDel="00D92866">
          <w:rPr>
            <w:rFonts w:asciiTheme="majorBidi" w:hAnsiTheme="majorBidi" w:cstheme="majorBidi"/>
            <w:kern w:val="0"/>
            <w:sz w:val="16"/>
            <w:szCs w:val="16"/>
            <w:lang w:val="en-US"/>
          </w:rPr>
          <w:delText xml:space="preserve"> interest in interdisciplinary engineering, prior research</w:delText>
        </w:r>
      </w:del>
      <w:ins w:id="209" w:author="Mickael Begon" w:date="2023-05-11T21:09:00Z">
        <w:del w:id="210" w:author="Mohammadali Shahiri" w:date="2023-05-12T20:27:00Z">
          <w:r w:rsidR="00D665CD" w:rsidDel="00D92866">
            <w:rPr>
              <w:rFonts w:asciiTheme="majorBidi" w:hAnsiTheme="majorBidi" w:cstheme="majorBidi"/>
              <w:kern w:val="0"/>
              <w:sz w:val="16"/>
              <w:szCs w:val="16"/>
              <w:lang w:val="en-US"/>
            </w:rPr>
            <w:delText xml:space="preserve"> </w:delText>
          </w:r>
        </w:del>
      </w:ins>
      <w:del w:id="211" w:author="Mohammadali Shahiri" w:date="2023-05-12T20:27:00Z">
        <w:r w:rsidRPr="00221380" w:rsidDel="00D92866">
          <w:rPr>
            <w:rFonts w:asciiTheme="majorBidi" w:hAnsiTheme="majorBidi" w:cstheme="majorBidi"/>
            <w:kern w:val="0"/>
            <w:sz w:val="16"/>
            <w:szCs w:val="16"/>
            <w:lang w:val="en-US"/>
          </w:rPr>
          <w:delText> work in neuro-musculoskeletal modeling (NMM), and involvement in multidisciplinary projects.</w:delText>
        </w:r>
        <w:r w:rsidDel="00D92866">
          <w:rPr>
            <w:rFonts w:asciiTheme="majorBidi" w:hAnsiTheme="majorBidi" w:cstheme="majorBidi"/>
            <w:kern w:val="0"/>
            <w:sz w:val="16"/>
            <w:szCs w:val="16"/>
            <w:lang w:val="en-US"/>
          </w:rPr>
          <w:delText xml:space="preserve"> </w:delText>
        </w:r>
      </w:del>
      <w:r w:rsidR="00C25AF6" w:rsidRPr="00C25AF6">
        <w:rPr>
          <w:rFonts w:asciiTheme="majorBidi" w:hAnsiTheme="majorBidi" w:cstheme="majorBidi"/>
          <w:kern w:val="0"/>
          <w:sz w:val="16"/>
          <w:szCs w:val="16"/>
          <w:lang w:val="en-US"/>
        </w:rPr>
        <w:t xml:space="preserve">Exploring different realms of engineering has instilled an investigative mindset, a passion for the scientific process, and an appreciation for the results of multidisciplinary projects, which were useful in medicine. My interest in NMM was inspired during my undergraduate studies when I worked on a project focused on developing a new mathematical model for passive dynamic walkers. I studied Biomedical Engineering for my Master's degree at </w:t>
      </w:r>
      <w:proofErr w:type="spellStart"/>
      <w:r w:rsidR="00C25AF6" w:rsidRPr="00C25AF6">
        <w:rPr>
          <w:rFonts w:asciiTheme="majorBidi" w:hAnsiTheme="majorBidi" w:cstheme="majorBidi"/>
          <w:kern w:val="0"/>
          <w:sz w:val="16"/>
          <w:szCs w:val="16"/>
          <w:lang w:val="en-US"/>
        </w:rPr>
        <w:t>Amirkabir</w:t>
      </w:r>
      <w:proofErr w:type="spellEnd"/>
      <w:r w:rsidR="00C25AF6" w:rsidRPr="00C25AF6">
        <w:rPr>
          <w:rFonts w:asciiTheme="majorBidi" w:hAnsiTheme="majorBidi" w:cstheme="majorBidi"/>
          <w:kern w:val="0"/>
          <w:sz w:val="16"/>
          <w:szCs w:val="16"/>
          <w:lang w:val="en-US"/>
        </w:rPr>
        <w:t xml:space="preserve"> </w:t>
      </w:r>
      <w:proofErr w:type="spellStart"/>
      <w:proofErr w:type="gramStart"/>
      <w:r w:rsidR="00C25AF6" w:rsidRPr="00C25AF6">
        <w:rPr>
          <w:rFonts w:asciiTheme="majorBidi" w:hAnsiTheme="majorBidi" w:cstheme="majorBidi"/>
          <w:kern w:val="0"/>
          <w:sz w:val="16"/>
          <w:szCs w:val="16"/>
          <w:lang w:val="en-US"/>
        </w:rPr>
        <w:t>U.of</w:t>
      </w:r>
      <w:proofErr w:type="spellEnd"/>
      <w:proofErr w:type="gramEnd"/>
      <w:r w:rsidR="00C25AF6" w:rsidRPr="00C25AF6">
        <w:rPr>
          <w:rFonts w:asciiTheme="majorBidi" w:hAnsiTheme="majorBidi" w:cstheme="majorBidi"/>
          <w:kern w:val="0"/>
          <w:sz w:val="16"/>
          <w:szCs w:val="16"/>
          <w:lang w:val="en-US"/>
        </w:rPr>
        <w:t xml:space="preserve"> Tech., ranked 1st in Biomedical in Iran, where I placed third in the program with a GPA of 18.11/20. In my Master's thesis, I examined how to tailor hippotherapy sessions </w:t>
      </w:r>
      <w:del w:id="212" w:author="Mickael Begon" w:date="2023-05-12T07:30:00Z">
        <w:r w:rsidR="00C25AF6" w:rsidRPr="00C25AF6" w:rsidDel="00FE11D5">
          <w:rPr>
            <w:rFonts w:asciiTheme="majorBidi" w:hAnsiTheme="majorBidi" w:cstheme="majorBidi"/>
            <w:kern w:val="0"/>
            <w:sz w:val="16"/>
            <w:szCs w:val="16"/>
            <w:lang w:val="en-US"/>
          </w:rPr>
          <w:delText>(HTS)</w:delText>
        </w:r>
      </w:del>
      <w:r w:rsidR="00C25AF6" w:rsidRPr="00C25AF6">
        <w:rPr>
          <w:rFonts w:asciiTheme="majorBidi" w:hAnsiTheme="majorBidi" w:cstheme="majorBidi"/>
          <w:kern w:val="0"/>
          <w:sz w:val="16"/>
          <w:szCs w:val="16"/>
          <w:lang w:val="en-US"/>
        </w:rPr>
        <w:t xml:space="preserve"> to each patient to get an ideal combination of the horse and exercises. This approach involved studying how different physical activities impacted the patient's dynamic stability and core muscle activity during </w:t>
      </w:r>
      <w:ins w:id="213" w:author="Mickael Begon" w:date="2023-05-12T07:30:00Z">
        <w:r w:rsidR="00FE11D5">
          <w:rPr>
            <w:rFonts w:asciiTheme="majorBidi" w:hAnsiTheme="majorBidi" w:cstheme="majorBidi"/>
            <w:kern w:val="0"/>
            <w:sz w:val="16"/>
            <w:szCs w:val="16"/>
            <w:lang w:val="en-US"/>
          </w:rPr>
          <w:t>h</w:t>
        </w:r>
      </w:ins>
      <w:del w:id="214" w:author="Mickael Begon" w:date="2023-05-12T07:30:00Z">
        <w:r w:rsidR="00C25AF6" w:rsidRPr="00C25AF6" w:rsidDel="00FE11D5">
          <w:rPr>
            <w:rFonts w:asciiTheme="majorBidi" w:hAnsiTheme="majorBidi" w:cstheme="majorBidi"/>
            <w:kern w:val="0"/>
            <w:sz w:val="16"/>
            <w:szCs w:val="16"/>
            <w:lang w:val="en-US"/>
          </w:rPr>
          <w:delText>H</w:delText>
        </w:r>
      </w:del>
      <w:r w:rsidR="00C25AF6" w:rsidRPr="00C25AF6">
        <w:rPr>
          <w:rFonts w:asciiTheme="majorBidi" w:hAnsiTheme="majorBidi" w:cstheme="majorBidi"/>
          <w:kern w:val="0"/>
          <w:sz w:val="16"/>
          <w:szCs w:val="16"/>
          <w:lang w:val="en-US"/>
        </w:rPr>
        <w:t xml:space="preserve">ippotherapy. The study's findings were published in </w:t>
      </w:r>
      <w:del w:id="215" w:author="Mickael Begon" w:date="2023-05-12T07:30:00Z">
        <w:r w:rsidR="00C25AF6" w:rsidRPr="00C25AF6" w:rsidDel="00FE11D5">
          <w:rPr>
            <w:rFonts w:asciiTheme="majorBidi" w:hAnsiTheme="majorBidi" w:cstheme="majorBidi"/>
            <w:kern w:val="0"/>
            <w:sz w:val="16"/>
            <w:szCs w:val="16"/>
            <w:lang w:val="en-US"/>
          </w:rPr>
          <w:delText>a journal (</w:delText>
        </w:r>
      </w:del>
      <w:ins w:id="216" w:author="Mickael Begon" w:date="2023-05-12T07:30:00Z">
        <w:r w:rsidR="00FE11D5">
          <w:rPr>
            <w:rFonts w:asciiTheme="majorBidi" w:hAnsiTheme="majorBidi" w:cstheme="majorBidi"/>
            <w:kern w:val="0"/>
            <w:sz w:val="16"/>
            <w:szCs w:val="16"/>
            <w:lang w:val="en-US"/>
          </w:rPr>
          <w:t xml:space="preserve">the </w:t>
        </w:r>
      </w:ins>
      <w:r w:rsidR="00C25AF6" w:rsidRPr="00C25AF6">
        <w:rPr>
          <w:rFonts w:asciiTheme="majorBidi" w:hAnsiTheme="majorBidi" w:cstheme="majorBidi"/>
          <w:kern w:val="0"/>
          <w:sz w:val="16"/>
          <w:szCs w:val="16"/>
          <w:lang w:val="en-US"/>
        </w:rPr>
        <w:t>International Journal of Engineering</w:t>
      </w:r>
      <w:del w:id="217" w:author="Mickael Begon" w:date="2023-05-12T07:31:00Z">
        <w:r w:rsidR="00C25AF6" w:rsidRPr="00C25AF6" w:rsidDel="00FE11D5">
          <w:rPr>
            <w:rFonts w:asciiTheme="majorBidi" w:hAnsiTheme="majorBidi" w:cstheme="majorBidi"/>
            <w:kern w:val="0"/>
            <w:sz w:val="16"/>
            <w:szCs w:val="16"/>
            <w:lang w:val="en-US"/>
          </w:rPr>
          <w:delText>,</w:delText>
        </w:r>
      </w:del>
      <w:r w:rsidR="00C25AF6" w:rsidRPr="00C25AF6">
        <w:rPr>
          <w:rFonts w:asciiTheme="majorBidi" w:hAnsiTheme="majorBidi" w:cstheme="majorBidi"/>
          <w:kern w:val="0"/>
          <w:sz w:val="16"/>
          <w:szCs w:val="16"/>
          <w:lang w:val="en-US"/>
        </w:rPr>
        <w:t xml:space="preserve"> </w:t>
      </w:r>
      <w:ins w:id="218" w:author="Mickael Begon" w:date="2023-05-12T07:30:00Z">
        <w:r w:rsidR="00FE11D5">
          <w:rPr>
            <w:rFonts w:asciiTheme="majorBidi" w:hAnsiTheme="majorBidi" w:cstheme="majorBidi"/>
            <w:kern w:val="0"/>
            <w:sz w:val="16"/>
            <w:szCs w:val="16"/>
            <w:lang w:val="en-US"/>
          </w:rPr>
          <w:t>(</w:t>
        </w:r>
      </w:ins>
      <w:r w:rsidR="00C25AF6" w:rsidRPr="00C25AF6">
        <w:rPr>
          <w:rFonts w:asciiTheme="majorBidi" w:hAnsiTheme="majorBidi" w:cstheme="majorBidi"/>
          <w:kern w:val="0"/>
          <w:sz w:val="16"/>
          <w:szCs w:val="16"/>
          <w:lang w:val="en-US"/>
        </w:rPr>
        <w:t xml:space="preserve">Transactions B.), and two papers were presented at </w:t>
      </w:r>
      <w:ins w:id="219" w:author="Mickael Begon" w:date="2023-05-12T07:31:00Z">
        <w:r w:rsidR="00FE11D5">
          <w:rPr>
            <w:rFonts w:asciiTheme="majorBidi" w:hAnsiTheme="majorBidi" w:cstheme="majorBidi"/>
            <w:kern w:val="0"/>
            <w:sz w:val="16"/>
            <w:szCs w:val="16"/>
            <w:lang w:val="en-US"/>
          </w:rPr>
          <w:t xml:space="preserve">the </w:t>
        </w:r>
      </w:ins>
      <w:r w:rsidR="00C25AF6" w:rsidRPr="00C25AF6">
        <w:rPr>
          <w:rFonts w:asciiTheme="majorBidi" w:hAnsiTheme="majorBidi" w:cstheme="majorBidi"/>
          <w:kern w:val="0"/>
          <w:sz w:val="16"/>
          <w:szCs w:val="16"/>
          <w:lang w:val="en-US"/>
        </w:rPr>
        <w:t>conference</w:t>
      </w:r>
      <w:ins w:id="220" w:author="Mickael Begon" w:date="2023-05-12T07:31:00Z">
        <w:r w:rsidR="00FE11D5">
          <w:rPr>
            <w:rFonts w:asciiTheme="majorBidi" w:hAnsiTheme="majorBidi" w:cstheme="majorBidi"/>
            <w:kern w:val="0"/>
            <w:sz w:val="16"/>
            <w:szCs w:val="16"/>
            <w:lang w:val="en-US"/>
          </w:rPr>
          <w:t xml:space="preserve"> of the </w:t>
        </w:r>
      </w:ins>
      <w:del w:id="221" w:author="Mickael Begon" w:date="2023-05-12T07:31:00Z">
        <w:r w:rsidR="00C25AF6" w:rsidRPr="00C25AF6" w:rsidDel="00FE11D5">
          <w:rPr>
            <w:rFonts w:asciiTheme="majorBidi" w:hAnsiTheme="majorBidi" w:cstheme="majorBidi"/>
            <w:kern w:val="0"/>
            <w:sz w:val="16"/>
            <w:szCs w:val="16"/>
            <w:lang w:val="en-US"/>
          </w:rPr>
          <w:delText>s</w:delText>
        </w:r>
      </w:del>
      <w:r w:rsidR="00C25AF6" w:rsidRPr="00C25AF6">
        <w:rPr>
          <w:rFonts w:asciiTheme="majorBidi" w:hAnsiTheme="majorBidi" w:cstheme="majorBidi"/>
          <w:kern w:val="0"/>
          <w:sz w:val="16"/>
          <w:szCs w:val="16"/>
          <w:lang w:val="en-US"/>
        </w:rPr>
        <w:t xml:space="preserve"> (</w:t>
      </w:r>
      <w:del w:id="222" w:author="Mickael Begon" w:date="2023-05-12T07:31:00Z">
        <w:r w:rsidR="00C25AF6" w:rsidRPr="00C25AF6" w:rsidDel="00FE11D5">
          <w:rPr>
            <w:rFonts w:asciiTheme="majorBidi" w:hAnsiTheme="majorBidi" w:cstheme="majorBidi"/>
            <w:kern w:val="0"/>
            <w:sz w:val="16"/>
            <w:szCs w:val="16"/>
            <w:lang w:val="en-US"/>
          </w:rPr>
          <w:delText>CSB</w:delText>
        </w:r>
      </w:del>
      <w:r w:rsidR="00C25AF6" w:rsidRPr="00C25AF6">
        <w:rPr>
          <w:rFonts w:asciiTheme="majorBidi" w:hAnsiTheme="majorBidi" w:cstheme="majorBidi"/>
          <w:kern w:val="0"/>
          <w:sz w:val="16"/>
          <w:szCs w:val="16"/>
          <w:lang w:val="en-US"/>
        </w:rPr>
        <w:t>, Canadian Society for Biomechanics</w:t>
      </w:r>
      <w:del w:id="223" w:author="Mickael Begon" w:date="2023-05-12T07:31:00Z">
        <w:r w:rsidR="00C25AF6" w:rsidRPr="00C25AF6" w:rsidDel="00FE11D5">
          <w:rPr>
            <w:rFonts w:asciiTheme="majorBidi" w:hAnsiTheme="majorBidi" w:cstheme="majorBidi"/>
            <w:kern w:val="0"/>
            <w:sz w:val="16"/>
            <w:szCs w:val="16"/>
            <w:lang w:val="en-US"/>
          </w:rPr>
          <w:delText>,</w:delText>
        </w:r>
      </w:del>
      <w:r w:rsidR="00C25AF6" w:rsidRPr="00C25AF6">
        <w:rPr>
          <w:rFonts w:asciiTheme="majorBidi" w:hAnsiTheme="majorBidi" w:cstheme="majorBidi"/>
          <w:kern w:val="0"/>
          <w:sz w:val="16"/>
          <w:szCs w:val="16"/>
          <w:lang w:val="en-US"/>
        </w:rPr>
        <w:t xml:space="preserve"> </w:t>
      </w:r>
      <w:ins w:id="224" w:author="Mickael Begon" w:date="2023-05-12T07:31:00Z">
        <w:r w:rsidR="00FE11D5">
          <w:rPr>
            <w:rFonts w:asciiTheme="majorBidi" w:hAnsiTheme="majorBidi" w:cstheme="majorBidi"/>
            <w:kern w:val="0"/>
            <w:sz w:val="16"/>
            <w:szCs w:val="16"/>
            <w:lang w:val="en-US"/>
          </w:rPr>
          <w:t>(</w:t>
        </w:r>
      </w:ins>
      <w:r w:rsidR="00C25AF6" w:rsidRPr="00C25AF6">
        <w:rPr>
          <w:rFonts w:asciiTheme="majorBidi" w:hAnsiTheme="majorBidi" w:cstheme="majorBidi"/>
          <w:kern w:val="0"/>
          <w:sz w:val="16"/>
          <w:szCs w:val="16"/>
          <w:lang w:val="en-US"/>
        </w:rPr>
        <w:t xml:space="preserve">Halifax 2018), allowing therapists to </w:t>
      </w:r>
      <w:del w:id="225" w:author="Mickael Begon" w:date="2023-05-12T07:31:00Z">
        <w:r w:rsidR="00C25AF6" w:rsidRPr="00C25AF6" w:rsidDel="00FE11D5">
          <w:rPr>
            <w:rFonts w:asciiTheme="majorBidi" w:hAnsiTheme="majorBidi" w:cstheme="majorBidi"/>
            <w:kern w:val="0"/>
            <w:sz w:val="16"/>
            <w:szCs w:val="16"/>
            <w:lang w:val="en-US"/>
          </w:rPr>
          <w:delText xml:space="preserve">evaluate </w:delText>
        </w:r>
      </w:del>
      <w:ins w:id="226" w:author="Mickael Begon" w:date="2023-05-12T07:31:00Z">
        <w:r w:rsidR="00FE11D5">
          <w:rPr>
            <w:rFonts w:asciiTheme="majorBidi" w:hAnsiTheme="majorBidi" w:cstheme="majorBidi"/>
            <w:kern w:val="0"/>
            <w:sz w:val="16"/>
            <w:szCs w:val="16"/>
            <w:lang w:val="en-US"/>
          </w:rPr>
          <w:t>predict</w:t>
        </w:r>
        <w:r w:rsidR="00FE11D5" w:rsidRPr="00C25AF6">
          <w:rPr>
            <w:rFonts w:asciiTheme="majorBidi" w:hAnsiTheme="majorBidi" w:cstheme="majorBidi"/>
            <w:kern w:val="0"/>
            <w:sz w:val="16"/>
            <w:szCs w:val="16"/>
            <w:lang w:val="en-US"/>
          </w:rPr>
          <w:t xml:space="preserve"> </w:t>
        </w:r>
      </w:ins>
      <w:r w:rsidR="00C25AF6" w:rsidRPr="00C25AF6">
        <w:rPr>
          <w:rFonts w:asciiTheme="majorBidi" w:hAnsiTheme="majorBidi" w:cstheme="majorBidi"/>
          <w:kern w:val="0"/>
          <w:sz w:val="16"/>
          <w:szCs w:val="16"/>
          <w:lang w:val="en-US"/>
        </w:rPr>
        <w:t xml:space="preserve">the benefits of exercise before </w:t>
      </w:r>
      <w:ins w:id="227" w:author="Mickael Begon" w:date="2023-05-12T07:31:00Z">
        <w:r w:rsidR="00FE11D5">
          <w:rPr>
            <w:rFonts w:asciiTheme="majorBidi" w:hAnsiTheme="majorBidi" w:cstheme="majorBidi"/>
            <w:kern w:val="0"/>
            <w:sz w:val="16"/>
            <w:szCs w:val="16"/>
            <w:lang w:val="en-US"/>
          </w:rPr>
          <w:t>h</w:t>
        </w:r>
      </w:ins>
      <w:del w:id="228" w:author="Mickael Begon" w:date="2023-05-12T07:31:00Z">
        <w:r w:rsidR="00C25AF6" w:rsidRPr="00C25AF6" w:rsidDel="00FE11D5">
          <w:rPr>
            <w:rFonts w:asciiTheme="majorBidi" w:hAnsiTheme="majorBidi" w:cstheme="majorBidi"/>
            <w:kern w:val="0"/>
            <w:sz w:val="16"/>
            <w:szCs w:val="16"/>
            <w:lang w:val="en-US"/>
          </w:rPr>
          <w:delText>H</w:delText>
        </w:r>
      </w:del>
      <w:r w:rsidR="00C25AF6" w:rsidRPr="00C25AF6">
        <w:rPr>
          <w:rFonts w:asciiTheme="majorBidi" w:hAnsiTheme="majorBidi" w:cstheme="majorBidi"/>
          <w:kern w:val="0"/>
          <w:sz w:val="16"/>
          <w:szCs w:val="16"/>
          <w:lang w:val="en-US"/>
        </w:rPr>
        <w:t xml:space="preserve">ippotherapy sessions. In my M.Sc. thesis, I also did an experimental phase in direct interface with patients, which provided me with excellent experience dealing with </w:t>
      </w:r>
      <w:del w:id="229" w:author="Mickael Begon" w:date="2023-05-12T07:31:00Z">
        <w:r w:rsidR="00C25AF6" w:rsidRPr="00C25AF6" w:rsidDel="00FE11D5">
          <w:rPr>
            <w:rFonts w:asciiTheme="majorBidi" w:hAnsiTheme="majorBidi" w:cstheme="majorBidi"/>
            <w:kern w:val="0"/>
            <w:sz w:val="16"/>
            <w:szCs w:val="16"/>
            <w:lang w:val="en-US"/>
          </w:rPr>
          <w:delText>individual subjects</w:delText>
        </w:r>
      </w:del>
      <w:ins w:id="230" w:author="Mickael Begon" w:date="2023-05-12T07:31:00Z">
        <w:r w:rsidR="00FE11D5">
          <w:rPr>
            <w:rFonts w:asciiTheme="majorBidi" w:hAnsiTheme="majorBidi" w:cstheme="majorBidi"/>
            <w:kern w:val="0"/>
            <w:sz w:val="16"/>
            <w:szCs w:val="16"/>
            <w:lang w:val="en-US"/>
          </w:rPr>
          <w:t>participants</w:t>
        </w:r>
      </w:ins>
      <w:r w:rsidR="00C25AF6" w:rsidRPr="00C25AF6">
        <w:rPr>
          <w:rFonts w:asciiTheme="majorBidi" w:hAnsiTheme="majorBidi" w:cstheme="majorBidi"/>
          <w:kern w:val="0"/>
          <w:sz w:val="16"/>
          <w:szCs w:val="16"/>
          <w:lang w:val="en-US"/>
        </w:rPr>
        <w:t xml:space="preserve"> in laboratories and analyzing human NMM. I also was a teaching assistant for Continuum Mechanics, Engineering Statics, and </w:t>
      </w:r>
      <w:proofErr w:type="spellStart"/>
      <w:r w:rsidR="00C25AF6" w:rsidRPr="00C25AF6">
        <w:rPr>
          <w:rFonts w:asciiTheme="majorBidi" w:hAnsiTheme="majorBidi" w:cstheme="majorBidi"/>
          <w:kern w:val="0"/>
          <w:sz w:val="16"/>
          <w:szCs w:val="16"/>
          <w:lang w:val="en-US"/>
        </w:rPr>
        <w:t>Biomechatronics</w:t>
      </w:r>
      <w:proofErr w:type="spellEnd"/>
      <w:r w:rsidR="00C25AF6" w:rsidRPr="00C25AF6">
        <w:rPr>
          <w:rFonts w:asciiTheme="majorBidi" w:hAnsiTheme="majorBidi" w:cstheme="majorBidi"/>
          <w:kern w:val="0"/>
          <w:sz w:val="16"/>
          <w:szCs w:val="16"/>
          <w:lang w:val="en-US"/>
        </w:rPr>
        <w:t xml:space="preserve">, both on undergrad. and grad. levels for three consecutive years. Moreover, I co-wrote a book on </w:t>
      </w:r>
      <w:proofErr w:type="spellStart"/>
      <w:r w:rsidR="00C25AF6" w:rsidRPr="00C25AF6">
        <w:rPr>
          <w:rFonts w:asciiTheme="majorBidi" w:hAnsiTheme="majorBidi" w:cstheme="majorBidi"/>
          <w:kern w:val="0"/>
          <w:sz w:val="16"/>
          <w:szCs w:val="16"/>
          <w:lang w:val="en-US"/>
        </w:rPr>
        <w:t>Biomechatronics</w:t>
      </w:r>
      <w:proofErr w:type="spellEnd"/>
      <w:r w:rsidR="00C25AF6" w:rsidRPr="00C25AF6">
        <w:rPr>
          <w:rFonts w:asciiTheme="majorBidi" w:hAnsiTheme="majorBidi" w:cstheme="majorBidi"/>
          <w:kern w:val="0"/>
          <w:sz w:val="16"/>
          <w:szCs w:val="16"/>
          <w:lang w:val="en-US"/>
        </w:rPr>
        <w:t xml:space="preserve"> Systems utilizing the Bond Graph Methodology, which was published in October 2021 (Authors: A. R. Arshi and M. A. Shahiri, Language: Persian), in addition to my academic pursuits. My understanding of modeling concepts and approaches has improved as a result of this project. During 2021-22, I worked as a research</w:t>
      </w:r>
      <w:ins w:id="231" w:author="Mickael Begon" w:date="2023-05-12T07:32:00Z">
        <w:r w:rsidR="00FE11D5">
          <w:rPr>
            <w:rFonts w:asciiTheme="majorBidi" w:hAnsiTheme="majorBidi" w:cstheme="majorBidi"/>
            <w:kern w:val="0"/>
            <w:sz w:val="16"/>
            <w:szCs w:val="16"/>
            <w:lang w:val="en-US"/>
          </w:rPr>
          <w:t xml:space="preserve"> </w:t>
        </w:r>
      </w:ins>
      <w:del w:id="232" w:author="Mickael Begon" w:date="2023-05-12T07:32:00Z">
        <w:r w:rsidR="00C25AF6" w:rsidRPr="00C25AF6" w:rsidDel="00FE11D5">
          <w:rPr>
            <w:rFonts w:asciiTheme="majorBidi" w:hAnsiTheme="majorBidi" w:cstheme="majorBidi"/>
            <w:kern w:val="0"/>
            <w:sz w:val="16"/>
            <w:szCs w:val="16"/>
            <w:lang w:val="en-US"/>
          </w:rPr>
          <w:delText>er</w:delText>
        </w:r>
      </w:del>
      <w:ins w:id="233" w:author="Mickael Begon" w:date="2023-05-12T07:32:00Z">
        <w:r w:rsidR="00FE11D5">
          <w:rPr>
            <w:rFonts w:asciiTheme="majorBidi" w:hAnsiTheme="majorBidi" w:cstheme="majorBidi"/>
            <w:kern w:val="0"/>
            <w:sz w:val="16"/>
            <w:szCs w:val="16"/>
            <w:lang w:val="en-US"/>
          </w:rPr>
          <w:t>associate</w:t>
        </w:r>
      </w:ins>
      <w:r w:rsidR="00C25AF6" w:rsidRPr="00C25AF6">
        <w:rPr>
          <w:rFonts w:asciiTheme="majorBidi" w:hAnsiTheme="majorBidi" w:cstheme="majorBidi"/>
          <w:kern w:val="0"/>
          <w:sz w:val="16"/>
          <w:szCs w:val="16"/>
          <w:lang w:val="en-US"/>
        </w:rPr>
        <w:t xml:space="preserve"> in a study that included adjusting the biomechanical conditions to enable the eye's self-adjustment mechanism for image reflection on the retina at the Wroclaw University of Science and Technology (Poland) (Outcome: one </w:t>
      </w:r>
      <w:ins w:id="234" w:author="Mickael Begon" w:date="2023-05-12T07:33:00Z">
        <w:r w:rsidR="00FE11D5">
          <w:rPr>
            <w:rFonts w:asciiTheme="majorBidi" w:hAnsiTheme="majorBidi" w:cstheme="majorBidi"/>
            <w:kern w:val="0"/>
            <w:sz w:val="16"/>
            <w:szCs w:val="16"/>
            <w:lang w:val="en-US"/>
          </w:rPr>
          <w:t xml:space="preserve">article </w:t>
        </w:r>
      </w:ins>
      <w:r w:rsidR="00C25AF6" w:rsidRPr="00C25AF6">
        <w:rPr>
          <w:rFonts w:asciiTheme="majorBidi" w:hAnsiTheme="majorBidi" w:cstheme="majorBidi"/>
          <w:kern w:val="0"/>
          <w:sz w:val="16"/>
          <w:szCs w:val="16"/>
          <w:lang w:val="en-US"/>
        </w:rPr>
        <w:t xml:space="preserve">published </w:t>
      </w:r>
      <w:del w:id="235" w:author="Mickael Begon" w:date="2023-05-12T07:33:00Z">
        <w:r w:rsidR="00C25AF6" w:rsidRPr="00C25AF6" w:rsidDel="00FE11D5">
          <w:rPr>
            <w:rFonts w:asciiTheme="majorBidi" w:hAnsiTheme="majorBidi" w:cstheme="majorBidi"/>
            <w:kern w:val="0"/>
            <w:sz w:val="16"/>
            <w:szCs w:val="16"/>
            <w:lang w:val="en-US"/>
          </w:rPr>
          <w:delText>journal paper [</w:delText>
        </w:r>
      </w:del>
      <w:ins w:id="236" w:author="Mickael Begon" w:date="2023-05-12T07:33:00Z">
        <w:r w:rsidR="00FE11D5">
          <w:rPr>
            <w:rFonts w:asciiTheme="majorBidi" w:hAnsiTheme="majorBidi" w:cstheme="majorBidi"/>
            <w:kern w:val="0"/>
            <w:sz w:val="16"/>
            <w:szCs w:val="16"/>
            <w:lang w:val="en-US"/>
          </w:rPr>
          <w:t xml:space="preserve">in </w:t>
        </w:r>
      </w:ins>
      <w:r w:rsidR="00C25AF6" w:rsidRPr="00C25AF6">
        <w:rPr>
          <w:rFonts w:asciiTheme="majorBidi" w:hAnsiTheme="majorBidi" w:cstheme="majorBidi"/>
          <w:kern w:val="0"/>
          <w:sz w:val="16"/>
          <w:szCs w:val="16"/>
          <w:lang w:val="en-US"/>
        </w:rPr>
        <w:t>Biomedical Optic Express</w:t>
      </w:r>
      <w:del w:id="237" w:author="Mickael Begon" w:date="2023-05-12T07:33:00Z">
        <w:r w:rsidR="00C25AF6" w:rsidRPr="00C25AF6" w:rsidDel="00FE11D5">
          <w:rPr>
            <w:rFonts w:asciiTheme="majorBidi" w:hAnsiTheme="majorBidi" w:cstheme="majorBidi"/>
            <w:kern w:val="0"/>
            <w:sz w:val="16"/>
            <w:szCs w:val="16"/>
            <w:lang w:val="en-US"/>
          </w:rPr>
          <w:delText>]</w:delText>
        </w:r>
      </w:del>
      <w:r w:rsidR="00C25AF6" w:rsidRPr="00C25AF6">
        <w:rPr>
          <w:rFonts w:asciiTheme="majorBidi" w:hAnsiTheme="majorBidi" w:cstheme="majorBidi"/>
          <w:kern w:val="0"/>
          <w:sz w:val="16"/>
          <w:szCs w:val="16"/>
          <w:lang w:val="en-US"/>
        </w:rPr>
        <w:t xml:space="preserve">, one conference paper </w:t>
      </w:r>
      <w:del w:id="238" w:author="Mickael Begon" w:date="2023-05-12T07:33:00Z">
        <w:r w:rsidR="00C25AF6" w:rsidRPr="00C25AF6" w:rsidDel="00FE11D5">
          <w:rPr>
            <w:rFonts w:asciiTheme="majorBidi" w:hAnsiTheme="majorBidi" w:cstheme="majorBidi"/>
            <w:kern w:val="0"/>
            <w:sz w:val="16"/>
            <w:szCs w:val="16"/>
            <w:lang w:val="en-US"/>
          </w:rPr>
          <w:delText>[VPO,</w:delText>
        </w:r>
      </w:del>
      <w:ins w:id="239" w:author="Mickael Begon" w:date="2023-05-12T07:33:00Z">
        <w:r w:rsidR="00FE11D5">
          <w:rPr>
            <w:rFonts w:asciiTheme="majorBidi" w:hAnsiTheme="majorBidi" w:cstheme="majorBidi"/>
            <w:kern w:val="0"/>
            <w:sz w:val="16"/>
            <w:szCs w:val="16"/>
            <w:lang w:val="en-US"/>
          </w:rPr>
          <w:t xml:space="preserve"> </w:t>
        </w:r>
        <w:proofErr w:type="spellStart"/>
        <w:r w:rsidR="00FE11D5">
          <w:rPr>
            <w:rFonts w:asciiTheme="majorBidi" w:hAnsiTheme="majorBidi" w:cstheme="majorBidi"/>
            <w:kern w:val="0"/>
            <w:sz w:val="16"/>
            <w:szCs w:val="16"/>
            <w:lang w:val="en-US"/>
          </w:rPr>
          <w:t>for</w:t>
        </w:r>
      </w:ins>
      <w:del w:id="240" w:author="Mickael Begon" w:date="2023-05-12T07:33:00Z">
        <w:r w:rsidR="00C25AF6" w:rsidRPr="00C25AF6" w:rsidDel="00FE11D5">
          <w:rPr>
            <w:rFonts w:asciiTheme="majorBidi" w:hAnsiTheme="majorBidi" w:cstheme="majorBidi"/>
            <w:kern w:val="0"/>
            <w:sz w:val="16"/>
            <w:szCs w:val="16"/>
            <w:lang w:val="en-US"/>
          </w:rPr>
          <w:delText xml:space="preserve"> </w:delText>
        </w:r>
      </w:del>
      <w:r w:rsidR="00C25AF6" w:rsidRPr="00C25AF6">
        <w:rPr>
          <w:rFonts w:asciiTheme="majorBidi" w:hAnsiTheme="majorBidi" w:cstheme="majorBidi"/>
          <w:kern w:val="0"/>
          <w:sz w:val="16"/>
          <w:szCs w:val="16"/>
          <w:lang w:val="en-US"/>
        </w:rPr>
        <w:t>Visual</w:t>
      </w:r>
      <w:proofErr w:type="spellEnd"/>
      <w:r w:rsidR="00C25AF6" w:rsidRPr="00C25AF6">
        <w:rPr>
          <w:rFonts w:asciiTheme="majorBidi" w:hAnsiTheme="majorBidi" w:cstheme="majorBidi"/>
          <w:kern w:val="0"/>
          <w:sz w:val="16"/>
          <w:szCs w:val="16"/>
          <w:lang w:val="en-US"/>
        </w:rPr>
        <w:t xml:space="preserve"> &amp; Physiological Optics</w:t>
      </w:r>
      <w:del w:id="241" w:author="Mickael Begon" w:date="2023-05-12T07:33:00Z">
        <w:r w:rsidR="00C25AF6" w:rsidRPr="00C25AF6" w:rsidDel="00FE11D5">
          <w:rPr>
            <w:rFonts w:asciiTheme="majorBidi" w:hAnsiTheme="majorBidi" w:cstheme="majorBidi"/>
            <w:kern w:val="0"/>
            <w:sz w:val="16"/>
            <w:szCs w:val="16"/>
            <w:lang w:val="en-US"/>
          </w:rPr>
          <w:delText>,</w:delText>
        </w:r>
      </w:del>
      <w:r w:rsidR="00C25AF6" w:rsidRPr="00C25AF6">
        <w:rPr>
          <w:rFonts w:asciiTheme="majorBidi" w:hAnsiTheme="majorBidi" w:cstheme="majorBidi"/>
          <w:kern w:val="0"/>
          <w:sz w:val="16"/>
          <w:szCs w:val="16"/>
          <w:lang w:val="en-US"/>
        </w:rPr>
        <w:t xml:space="preserve"> </w:t>
      </w:r>
      <w:ins w:id="242" w:author="Mickael Begon" w:date="2023-05-12T07:33:00Z">
        <w:r w:rsidR="00FE11D5">
          <w:rPr>
            <w:rFonts w:asciiTheme="majorBidi" w:hAnsiTheme="majorBidi" w:cstheme="majorBidi"/>
            <w:kern w:val="0"/>
            <w:sz w:val="16"/>
            <w:szCs w:val="16"/>
            <w:lang w:val="en-US"/>
          </w:rPr>
          <w:t>[</w:t>
        </w:r>
      </w:ins>
      <w:r w:rsidR="00C25AF6" w:rsidRPr="00C25AF6">
        <w:rPr>
          <w:rFonts w:asciiTheme="majorBidi" w:hAnsiTheme="majorBidi" w:cstheme="majorBidi"/>
          <w:kern w:val="0"/>
          <w:sz w:val="16"/>
          <w:szCs w:val="16"/>
          <w:lang w:val="en-US"/>
        </w:rPr>
        <w:t xml:space="preserve">2022], and one submitted manuscript). In addition, I have done two product-oriented projects at Iran's National Elites Foundation to design and manufacture an underwater scooter and a hybrid bicycle, which boosted my teamwork and real-life problem-solving skills. Pursuing a Ph.D. thesis in </w:t>
      </w:r>
      <w:del w:id="243" w:author="Mickael Begon" w:date="2023-05-12T07:34:00Z">
        <w:r w:rsidR="00C25AF6" w:rsidRPr="00C25AF6" w:rsidDel="00FE11D5">
          <w:rPr>
            <w:rFonts w:asciiTheme="majorBidi" w:hAnsiTheme="majorBidi" w:cstheme="majorBidi"/>
            <w:kern w:val="0"/>
            <w:sz w:val="16"/>
            <w:szCs w:val="16"/>
            <w:lang w:val="en-US"/>
          </w:rPr>
          <w:delText>rehabilitation solutions/kinesiology</w:delText>
        </w:r>
      </w:del>
      <w:ins w:id="244" w:author="Mickael Begon" w:date="2023-05-12T07:34:00Z">
        <w:r w:rsidR="00FE11D5">
          <w:rPr>
            <w:rFonts w:asciiTheme="majorBidi" w:hAnsiTheme="majorBidi" w:cstheme="majorBidi"/>
            <w:kern w:val="0"/>
            <w:sz w:val="16"/>
            <w:szCs w:val="16"/>
            <w:lang w:val="en-US"/>
          </w:rPr>
          <w:t>exercise sciences</w:t>
        </w:r>
      </w:ins>
      <w:r w:rsidR="00C25AF6" w:rsidRPr="00C25AF6">
        <w:rPr>
          <w:rFonts w:asciiTheme="majorBidi" w:hAnsiTheme="majorBidi" w:cstheme="majorBidi"/>
          <w:kern w:val="0"/>
          <w:sz w:val="16"/>
          <w:szCs w:val="16"/>
          <w:lang w:val="en-US"/>
        </w:rPr>
        <w:t xml:space="preserve"> will benefit my personal development because it will enhance the quality of life of individuals with playing-related musculoskeletal disorders (PRMDs). The great opportunity to research while pursuing a Ph.D. in biomedical engineering enables me to deepen my understanding in my area of interest, push the boundaries of science a little bit, and continue to learn more about the unknowable as well. These are my greatest ambitions and expectations, which might be realized through this program by incorporating the interdisciplinary research team on musicians' injuries and producing recommendations for clinical applications of research on musicians' health.</w:t>
      </w:r>
    </w:p>
    <w:p w14:paraId="52A8377E" w14:textId="77777777" w:rsidR="00C25AF6" w:rsidRDefault="00C25AF6" w:rsidP="00567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14:paraId="1A65B292" w14:textId="77777777" w:rsidR="00A23654" w:rsidRPr="0054263D" w:rsidRDefault="00A23654" w:rsidP="00567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Expliquer comment cette bourse s’inscrit dans le montage financier que vous proposez à l’étudiant pour l’année 2023-2024</w:t>
      </w:r>
    </w:p>
    <w:p w14:paraId="4A803DB1" w14:textId="70961B25" w:rsidR="00A23654" w:rsidRPr="00F4177F" w:rsidDel="001023B9" w:rsidRDefault="00A23654" w:rsidP="00A23654">
      <w:pPr>
        <w:rPr>
          <w:del w:id="245" w:author="Mohammadali Shahiri" w:date="2023-05-12T12:04:00Z"/>
          <w:rFonts w:asciiTheme="majorBidi" w:hAnsiTheme="majorBidi" w:cstheme="majorBidi"/>
          <w:kern w:val="0"/>
          <w:sz w:val="16"/>
          <w:szCs w:val="16"/>
          <w:lang w:val="en-US"/>
          <w:rPrChange w:id="246" w:author="Mohammadali Shahiri" w:date="2023-05-12T20:32:00Z">
            <w:rPr>
              <w:del w:id="247" w:author="Mohammadali Shahiri" w:date="2023-05-12T12:04:00Z"/>
              <w:rStyle w:val="markedcontent"/>
              <w:rFonts w:asciiTheme="majorBidi" w:hAnsiTheme="majorBidi" w:cstheme="majorBidi"/>
              <w:highlight w:val="yellow"/>
            </w:rPr>
          </w:rPrChange>
        </w:rPr>
      </w:pPr>
    </w:p>
    <w:p w14:paraId="34CB810C" w14:textId="7E32F7A7" w:rsidR="00973DDF" w:rsidRDefault="00F4177F"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roofErr w:type="spellStart"/>
      <w:ins w:id="248" w:author="Mohammadali Shahiri" w:date="2023-05-12T20:32:00Z">
        <w:r w:rsidRPr="00F4177F">
          <w:rPr>
            <w:rFonts w:asciiTheme="majorBidi" w:hAnsiTheme="majorBidi" w:cstheme="majorBidi"/>
            <w:kern w:val="0"/>
            <w:sz w:val="16"/>
            <w:szCs w:val="16"/>
            <w:lang w:val="en-US"/>
            <w:rPrChange w:id="249" w:author="Mohammadali Shahiri" w:date="2023-05-12T20:32:00Z">
              <w:rPr>
                <w:rFonts w:ascii="Segoe UI" w:hAnsi="Segoe UI" w:cs="Segoe UI"/>
                <w:color w:val="D1D5DB"/>
                <w:shd w:val="clear" w:color="auto" w:fill="444654"/>
              </w:rPr>
            </w:rPrChange>
          </w:rPr>
          <w:t>Mohammad's</w:t>
        </w:r>
        <w:proofErr w:type="spellEnd"/>
        <w:r w:rsidRPr="00F4177F">
          <w:rPr>
            <w:rFonts w:asciiTheme="majorBidi" w:hAnsiTheme="majorBidi" w:cstheme="majorBidi"/>
            <w:kern w:val="0"/>
            <w:sz w:val="16"/>
            <w:szCs w:val="16"/>
            <w:lang w:val="en-US"/>
            <w:rPrChange w:id="250"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51" w:author="Mohammadali Shahiri" w:date="2023-05-12T20:32:00Z">
              <w:rPr>
                <w:rFonts w:ascii="Segoe UI" w:hAnsi="Segoe UI" w:cs="Segoe UI"/>
                <w:color w:val="D1D5DB"/>
                <w:shd w:val="clear" w:color="auto" w:fill="444654"/>
              </w:rPr>
            </w:rPrChange>
          </w:rPr>
          <w:t>research</w:t>
        </w:r>
        <w:proofErr w:type="spellEnd"/>
        <w:r w:rsidRPr="00F4177F">
          <w:rPr>
            <w:rFonts w:asciiTheme="majorBidi" w:hAnsiTheme="majorBidi" w:cstheme="majorBidi"/>
            <w:kern w:val="0"/>
            <w:sz w:val="16"/>
            <w:szCs w:val="16"/>
            <w:lang w:val="en-US"/>
            <w:rPrChange w:id="252"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53" w:author="Mohammadali Shahiri" w:date="2023-05-12T20:32:00Z">
              <w:rPr>
                <w:rFonts w:ascii="Segoe UI" w:hAnsi="Segoe UI" w:cs="Segoe UI"/>
                <w:color w:val="D1D5DB"/>
                <w:shd w:val="clear" w:color="auto" w:fill="444654"/>
              </w:rPr>
            </w:rPrChange>
          </w:rPr>
          <w:t>project</w:t>
        </w:r>
        <w:proofErr w:type="spellEnd"/>
        <w:r w:rsidRPr="00F4177F">
          <w:rPr>
            <w:rFonts w:asciiTheme="majorBidi" w:hAnsiTheme="majorBidi" w:cstheme="majorBidi"/>
            <w:kern w:val="0"/>
            <w:sz w:val="16"/>
            <w:szCs w:val="16"/>
            <w:lang w:val="en-US"/>
            <w:rPrChange w:id="254" w:author="Mohammadali Shahiri" w:date="2023-05-12T20:32:00Z">
              <w:rPr>
                <w:rFonts w:ascii="Segoe UI" w:hAnsi="Segoe UI" w:cs="Segoe UI"/>
                <w:color w:val="D1D5DB"/>
                <w:shd w:val="clear" w:color="auto" w:fill="444654"/>
              </w:rPr>
            </w:rPrChange>
          </w:rPr>
          <w:t xml:space="preserve"> at the S2M </w:t>
        </w:r>
        <w:proofErr w:type="spellStart"/>
        <w:r w:rsidRPr="00F4177F">
          <w:rPr>
            <w:rFonts w:asciiTheme="majorBidi" w:hAnsiTheme="majorBidi" w:cstheme="majorBidi"/>
            <w:kern w:val="0"/>
            <w:sz w:val="16"/>
            <w:szCs w:val="16"/>
            <w:lang w:val="en-US"/>
            <w:rPrChange w:id="255" w:author="Mohammadali Shahiri" w:date="2023-05-12T20:32:00Z">
              <w:rPr>
                <w:rFonts w:ascii="Segoe UI" w:hAnsi="Segoe UI" w:cs="Segoe UI"/>
                <w:color w:val="D1D5DB"/>
                <w:shd w:val="clear" w:color="auto" w:fill="444654"/>
              </w:rPr>
            </w:rPrChange>
          </w:rPr>
          <w:t>lab</w:t>
        </w:r>
        <w:proofErr w:type="spellEnd"/>
        <w:r w:rsidRPr="00F4177F">
          <w:rPr>
            <w:rFonts w:asciiTheme="majorBidi" w:hAnsiTheme="majorBidi" w:cstheme="majorBidi"/>
            <w:kern w:val="0"/>
            <w:sz w:val="16"/>
            <w:szCs w:val="16"/>
            <w:lang w:val="en-US"/>
            <w:rPrChange w:id="256"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57" w:author="Mohammadali Shahiri" w:date="2023-05-12T20:32:00Z">
              <w:rPr>
                <w:rFonts w:ascii="Segoe UI" w:hAnsi="Segoe UI" w:cs="Segoe UI"/>
                <w:color w:val="D1D5DB"/>
                <w:shd w:val="clear" w:color="auto" w:fill="444654"/>
              </w:rPr>
            </w:rPrChange>
          </w:rPr>
          <w:t>aims</w:t>
        </w:r>
        <w:proofErr w:type="spellEnd"/>
        <w:r w:rsidRPr="00F4177F">
          <w:rPr>
            <w:rFonts w:asciiTheme="majorBidi" w:hAnsiTheme="majorBidi" w:cstheme="majorBidi"/>
            <w:kern w:val="0"/>
            <w:sz w:val="16"/>
            <w:szCs w:val="16"/>
            <w:lang w:val="en-US"/>
            <w:rPrChange w:id="258" w:author="Mohammadali Shahiri" w:date="2023-05-12T20:32:00Z">
              <w:rPr>
                <w:rFonts w:ascii="Segoe UI" w:hAnsi="Segoe UI" w:cs="Segoe UI"/>
                <w:color w:val="D1D5DB"/>
                <w:shd w:val="clear" w:color="auto" w:fill="444654"/>
              </w:rPr>
            </w:rPrChange>
          </w:rPr>
          <w:t xml:space="preserve"> to </w:t>
        </w:r>
        <w:proofErr w:type="spellStart"/>
        <w:r w:rsidRPr="00F4177F">
          <w:rPr>
            <w:rFonts w:asciiTheme="majorBidi" w:hAnsiTheme="majorBidi" w:cstheme="majorBidi"/>
            <w:kern w:val="0"/>
            <w:sz w:val="16"/>
            <w:szCs w:val="16"/>
            <w:lang w:val="en-US"/>
            <w:rPrChange w:id="259" w:author="Mohammadali Shahiri" w:date="2023-05-12T20:32:00Z">
              <w:rPr>
                <w:rFonts w:ascii="Segoe UI" w:hAnsi="Segoe UI" w:cs="Segoe UI"/>
                <w:color w:val="D1D5DB"/>
                <w:shd w:val="clear" w:color="auto" w:fill="444654"/>
              </w:rPr>
            </w:rPrChange>
          </w:rPr>
          <w:t>optimize</w:t>
        </w:r>
        <w:proofErr w:type="spellEnd"/>
        <w:r w:rsidRPr="00F4177F">
          <w:rPr>
            <w:rFonts w:asciiTheme="majorBidi" w:hAnsiTheme="majorBidi" w:cstheme="majorBidi"/>
            <w:kern w:val="0"/>
            <w:sz w:val="16"/>
            <w:szCs w:val="16"/>
            <w:lang w:val="en-US"/>
            <w:rPrChange w:id="260"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61" w:author="Mohammadali Shahiri" w:date="2023-05-12T20:32:00Z">
              <w:rPr>
                <w:rFonts w:ascii="Segoe UI" w:hAnsi="Segoe UI" w:cs="Segoe UI"/>
                <w:color w:val="D1D5DB"/>
                <w:shd w:val="clear" w:color="auto" w:fill="444654"/>
              </w:rPr>
            </w:rPrChange>
          </w:rPr>
          <w:t>pianist</w:t>
        </w:r>
        <w:proofErr w:type="spellEnd"/>
        <w:r w:rsidRPr="00F4177F">
          <w:rPr>
            <w:rFonts w:asciiTheme="majorBidi" w:hAnsiTheme="majorBidi" w:cstheme="majorBidi"/>
            <w:kern w:val="0"/>
            <w:sz w:val="16"/>
            <w:szCs w:val="16"/>
            <w:lang w:val="en-US"/>
            <w:rPrChange w:id="262"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63" w:author="Mohammadali Shahiri" w:date="2023-05-12T20:32:00Z">
              <w:rPr>
                <w:rFonts w:ascii="Segoe UI" w:hAnsi="Segoe UI" w:cs="Segoe UI"/>
                <w:color w:val="D1D5DB"/>
                <w:shd w:val="clear" w:color="auto" w:fill="444654"/>
              </w:rPr>
            </w:rPrChange>
          </w:rPr>
          <w:t>movements</w:t>
        </w:r>
        <w:proofErr w:type="spellEnd"/>
        <w:r w:rsidRPr="00F4177F">
          <w:rPr>
            <w:rFonts w:asciiTheme="majorBidi" w:hAnsiTheme="majorBidi" w:cstheme="majorBidi"/>
            <w:kern w:val="0"/>
            <w:sz w:val="16"/>
            <w:szCs w:val="16"/>
            <w:lang w:val="en-US"/>
            <w:rPrChange w:id="264" w:author="Mohammadali Shahiri" w:date="2023-05-12T20:32:00Z">
              <w:rPr>
                <w:rFonts w:ascii="Segoe UI" w:hAnsi="Segoe UI" w:cs="Segoe UI"/>
                <w:color w:val="D1D5DB"/>
                <w:shd w:val="clear" w:color="auto" w:fill="444654"/>
              </w:rPr>
            </w:rPrChange>
          </w:rPr>
          <w:t xml:space="preserve">. By </w:t>
        </w:r>
        <w:proofErr w:type="spellStart"/>
        <w:r w:rsidRPr="00F4177F">
          <w:rPr>
            <w:rFonts w:asciiTheme="majorBidi" w:hAnsiTheme="majorBidi" w:cstheme="majorBidi"/>
            <w:kern w:val="0"/>
            <w:sz w:val="16"/>
            <w:szCs w:val="16"/>
            <w:lang w:val="en-US"/>
            <w:rPrChange w:id="265" w:author="Mohammadali Shahiri" w:date="2023-05-12T20:32:00Z">
              <w:rPr>
                <w:rFonts w:ascii="Segoe UI" w:hAnsi="Segoe UI" w:cs="Segoe UI"/>
                <w:color w:val="D1D5DB"/>
                <w:shd w:val="clear" w:color="auto" w:fill="444654"/>
              </w:rPr>
            </w:rPrChange>
          </w:rPr>
          <w:t>combining</w:t>
        </w:r>
        <w:proofErr w:type="spellEnd"/>
        <w:r w:rsidRPr="00F4177F">
          <w:rPr>
            <w:rFonts w:asciiTheme="majorBidi" w:hAnsiTheme="majorBidi" w:cstheme="majorBidi"/>
            <w:kern w:val="0"/>
            <w:sz w:val="16"/>
            <w:szCs w:val="16"/>
            <w:lang w:val="en-US"/>
            <w:rPrChange w:id="266"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67" w:author="Mohammadali Shahiri" w:date="2023-05-12T20:32:00Z">
              <w:rPr>
                <w:rFonts w:ascii="Segoe UI" w:hAnsi="Segoe UI" w:cs="Segoe UI"/>
                <w:color w:val="D1D5DB"/>
                <w:shd w:val="clear" w:color="auto" w:fill="444654"/>
              </w:rPr>
            </w:rPrChange>
          </w:rPr>
          <w:t>experimental</w:t>
        </w:r>
        <w:proofErr w:type="spellEnd"/>
        <w:r w:rsidRPr="00F4177F">
          <w:rPr>
            <w:rFonts w:asciiTheme="majorBidi" w:hAnsiTheme="majorBidi" w:cstheme="majorBidi"/>
            <w:kern w:val="0"/>
            <w:sz w:val="16"/>
            <w:szCs w:val="16"/>
            <w:lang w:val="en-US"/>
            <w:rPrChange w:id="268" w:author="Mohammadali Shahiri" w:date="2023-05-12T20:32:00Z">
              <w:rPr>
                <w:rFonts w:ascii="Segoe UI" w:hAnsi="Segoe UI" w:cs="Segoe UI"/>
                <w:color w:val="D1D5DB"/>
                <w:shd w:val="clear" w:color="auto" w:fill="444654"/>
              </w:rPr>
            </w:rPrChange>
          </w:rPr>
          <w:t xml:space="preserve"> and </w:t>
        </w:r>
        <w:proofErr w:type="spellStart"/>
        <w:r w:rsidRPr="00F4177F">
          <w:rPr>
            <w:rFonts w:asciiTheme="majorBidi" w:hAnsiTheme="majorBidi" w:cstheme="majorBidi"/>
            <w:kern w:val="0"/>
            <w:sz w:val="16"/>
            <w:szCs w:val="16"/>
            <w:lang w:val="en-US"/>
            <w:rPrChange w:id="269" w:author="Mohammadali Shahiri" w:date="2023-05-12T20:32:00Z">
              <w:rPr>
                <w:rFonts w:ascii="Segoe UI" w:hAnsi="Segoe UI" w:cs="Segoe UI"/>
                <w:color w:val="D1D5DB"/>
                <w:shd w:val="clear" w:color="auto" w:fill="444654"/>
              </w:rPr>
            </w:rPrChange>
          </w:rPr>
          <w:t>numerical</w:t>
        </w:r>
        <w:proofErr w:type="spellEnd"/>
        <w:r w:rsidRPr="00F4177F">
          <w:rPr>
            <w:rFonts w:asciiTheme="majorBidi" w:hAnsiTheme="majorBidi" w:cstheme="majorBidi"/>
            <w:kern w:val="0"/>
            <w:sz w:val="16"/>
            <w:szCs w:val="16"/>
            <w:lang w:val="en-US"/>
            <w:rPrChange w:id="270" w:author="Mohammadali Shahiri" w:date="2023-05-12T20:32:00Z">
              <w:rPr>
                <w:rFonts w:ascii="Segoe UI" w:hAnsi="Segoe UI" w:cs="Segoe UI"/>
                <w:color w:val="D1D5DB"/>
                <w:shd w:val="clear" w:color="auto" w:fill="444654"/>
              </w:rPr>
            </w:rPrChange>
          </w:rPr>
          <w:t xml:space="preserve"> simulation </w:t>
        </w:r>
        <w:proofErr w:type="spellStart"/>
        <w:r w:rsidRPr="00F4177F">
          <w:rPr>
            <w:rFonts w:asciiTheme="majorBidi" w:hAnsiTheme="majorBidi" w:cstheme="majorBidi"/>
            <w:kern w:val="0"/>
            <w:sz w:val="16"/>
            <w:szCs w:val="16"/>
            <w:lang w:val="en-US"/>
            <w:rPrChange w:id="271" w:author="Mohammadali Shahiri" w:date="2023-05-12T20:32:00Z">
              <w:rPr>
                <w:rFonts w:ascii="Segoe UI" w:hAnsi="Segoe UI" w:cs="Segoe UI"/>
                <w:color w:val="D1D5DB"/>
                <w:shd w:val="clear" w:color="auto" w:fill="444654"/>
              </w:rPr>
            </w:rPrChange>
          </w:rPr>
          <w:t>approaches</w:t>
        </w:r>
        <w:proofErr w:type="spellEnd"/>
        <w:r w:rsidRPr="00F4177F">
          <w:rPr>
            <w:rFonts w:asciiTheme="majorBidi" w:hAnsiTheme="majorBidi" w:cstheme="majorBidi"/>
            <w:kern w:val="0"/>
            <w:sz w:val="16"/>
            <w:szCs w:val="16"/>
            <w:lang w:val="en-US"/>
            <w:rPrChange w:id="272" w:author="Mohammadali Shahiri" w:date="2023-05-12T20:32:00Z">
              <w:rPr>
                <w:rFonts w:ascii="Segoe UI" w:hAnsi="Segoe UI" w:cs="Segoe UI"/>
                <w:color w:val="D1D5DB"/>
                <w:shd w:val="clear" w:color="auto" w:fill="444654"/>
              </w:rPr>
            </w:rPrChange>
          </w:rPr>
          <w:t xml:space="preserve">, the </w:t>
        </w:r>
        <w:proofErr w:type="spellStart"/>
        <w:r w:rsidRPr="00F4177F">
          <w:rPr>
            <w:rFonts w:asciiTheme="majorBidi" w:hAnsiTheme="majorBidi" w:cstheme="majorBidi"/>
            <w:kern w:val="0"/>
            <w:sz w:val="16"/>
            <w:szCs w:val="16"/>
            <w:lang w:val="en-US"/>
            <w:rPrChange w:id="273" w:author="Mohammadali Shahiri" w:date="2023-05-12T20:32:00Z">
              <w:rPr>
                <w:rFonts w:ascii="Segoe UI" w:hAnsi="Segoe UI" w:cs="Segoe UI"/>
                <w:color w:val="D1D5DB"/>
                <w:shd w:val="clear" w:color="auto" w:fill="444654"/>
              </w:rPr>
            </w:rPrChange>
          </w:rPr>
          <w:t>project</w:t>
        </w:r>
        <w:proofErr w:type="spellEnd"/>
        <w:r w:rsidRPr="00F4177F">
          <w:rPr>
            <w:rFonts w:asciiTheme="majorBidi" w:hAnsiTheme="majorBidi" w:cstheme="majorBidi"/>
            <w:kern w:val="0"/>
            <w:sz w:val="16"/>
            <w:szCs w:val="16"/>
            <w:lang w:val="en-US"/>
            <w:rPrChange w:id="274"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75" w:author="Mohammadali Shahiri" w:date="2023-05-12T20:32:00Z">
              <w:rPr>
                <w:rFonts w:ascii="Segoe UI" w:hAnsi="Segoe UI" w:cs="Segoe UI"/>
                <w:color w:val="D1D5DB"/>
                <w:shd w:val="clear" w:color="auto" w:fill="444654"/>
              </w:rPr>
            </w:rPrChange>
          </w:rPr>
          <w:t>seeks</w:t>
        </w:r>
        <w:proofErr w:type="spellEnd"/>
        <w:r w:rsidRPr="00F4177F">
          <w:rPr>
            <w:rFonts w:asciiTheme="majorBidi" w:hAnsiTheme="majorBidi" w:cstheme="majorBidi"/>
            <w:kern w:val="0"/>
            <w:sz w:val="16"/>
            <w:szCs w:val="16"/>
            <w:lang w:val="en-US"/>
            <w:rPrChange w:id="276" w:author="Mohammadali Shahiri" w:date="2023-05-12T20:32:00Z">
              <w:rPr>
                <w:rFonts w:ascii="Segoe UI" w:hAnsi="Segoe UI" w:cs="Segoe UI"/>
                <w:color w:val="D1D5DB"/>
                <w:shd w:val="clear" w:color="auto" w:fill="444654"/>
              </w:rPr>
            </w:rPrChange>
          </w:rPr>
          <w:t xml:space="preserve"> to </w:t>
        </w:r>
        <w:proofErr w:type="spellStart"/>
        <w:r w:rsidRPr="00F4177F">
          <w:rPr>
            <w:rFonts w:asciiTheme="majorBidi" w:hAnsiTheme="majorBidi" w:cstheme="majorBidi"/>
            <w:kern w:val="0"/>
            <w:sz w:val="16"/>
            <w:szCs w:val="16"/>
            <w:lang w:val="en-US"/>
            <w:rPrChange w:id="277" w:author="Mohammadali Shahiri" w:date="2023-05-12T20:32:00Z">
              <w:rPr>
                <w:rFonts w:ascii="Segoe UI" w:hAnsi="Segoe UI" w:cs="Segoe UI"/>
                <w:color w:val="D1D5DB"/>
                <w:shd w:val="clear" w:color="auto" w:fill="444654"/>
              </w:rPr>
            </w:rPrChange>
          </w:rPr>
          <w:t>provide</w:t>
        </w:r>
        <w:proofErr w:type="spellEnd"/>
        <w:r w:rsidRPr="00F4177F">
          <w:rPr>
            <w:rFonts w:asciiTheme="majorBidi" w:hAnsiTheme="majorBidi" w:cstheme="majorBidi"/>
            <w:kern w:val="0"/>
            <w:sz w:val="16"/>
            <w:szCs w:val="16"/>
            <w:lang w:val="en-US"/>
            <w:rPrChange w:id="278"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79" w:author="Mohammadali Shahiri" w:date="2023-05-12T20:32:00Z">
              <w:rPr>
                <w:rFonts w:ascii="Segoe UI" w:hAnsi="Segoe UI" w:cs="Segoe UI"/>
                <w:color w:val="D1D5DB"/>
                <w:shd w:val="clear" w:color="auto" w:fill="444654"/>
              </w:rPr>
            </w:rPrChange>
          </w:rPr>
          <w:t>valuable</w:t>
        </w:r>
        <w:proofErr w:type="spellEnd"/>
        <w:r w:rsidRPr="00F4177F">
          <w:rPr>
            <w:rFonts w:asciiTheme="majorBidi" w:hAnsiTheme="majorBidi" w:cstheme="majorBidi"/>
            <w:kern w:val="0"/>
            <w:sz w:val="16"/>
            <w:szCs w:val="16"/>
            <w:lang w:val="en-US"/>
            <w:rPrChange w:id="280"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81" w:author="Mohammadali Shahiri" w:date="2023-05-12T20:32:00Z">
              <w:rPr>
                <w:rFonts w:ascii="Segoe UI" w:hAnsi="Segoe UI" w:cs="Segoe UI"/>
                <w:color w:val="D1D5DB"/>
                <w:shd w:val="clear" w:color="auto" w:fill="444654"/>
              </w:rPr>
            </w:rPrChange>
          </w:rPr>
          <w:t>recommendations</w:t>
        </w:r>
        <w:proofErr w:type="spellEnd"/>
        <w:r w:rsidRPr="00F4177F">
          <w:rPr>
            <w:rFonts w:asciiTheme="majorBidi" w:hAnsiTheme="majorBidi" w:cstheme="majorBidi"/>
            <w:kern w:val="0"/>
            <w:sz w:val="16"/>
            <w:szCs w:val="16"/>
            <w:lang w:val="en-US"/>
            <w:rPrChange w:id="282" w:author="Mohammadali Shahiri" w:date="2023-05-12T20:32:00Z">
              <w:rPr>
                <w:rFonts w:ascii="Segoe UI" w:hAnsi="Segoe UI" w:cs="Segoe UI"/>
                <w:color w:val="D1D5DB"/>
                <w:shd w:val="clear" w:color="auto" w:fill="444654"/>
              </w:rPr>
            </w:rPrChange>
          </w:rPr>
          <w:t xml:space="preserve"> for the </w:t>
        </w:r>
        <w:proofErr w:type="spellStart"/>
        <w:r w:rsidRPr="00F4177F">
          <w:rPr>
            <w:rFonts w:asciiTheme="majorBidi" w:hAnsiTheme="majorBidi" w:cstheme="majorBidi"/>
            <w:kern w:val="0"/>
            <w:sz w:val="16"/>
            <w:szCs w:val="16"/>
            <w:lang w:val="en-US"/>
            <w:rPrChange w:id="283" w:author="Mohammadali Shahiri" w:date="2023-05-12T20:32:00Z">
              <w:rPr>
                <w:rFonts w:ascii="Segoe UI" w:hAnsi="Segoe UI" w:cs="Segoe UI"/>
                <w:color w:val="D1D5DB"/>
                <w:shd w:val="clear" w:color="auto" w:fill="444654"/>
              </w:rPr>
            </w:rPrChange>
          </w:rPr>
          <w:t>clinical</w:t>
        </w:r>
        <w:proofErr w:type="spellEnd"/>
        <w:r w:rsidRPr="00F4177F">
          <w:rPr>
            <w:rFonts w:asciiTheme="majorBidi" w:hAnsiTheme="majorBidi" w:cstheme="majorBidi"/>
            <w:kern w:val="0"/>
            <w:sz w:val="16"/>
            <w:szCs w:val="16"/>
            <w:lang w:val="en-US"/>
            <w:rPrChange w:id="284" w:author="Mohammadali Shahiri" w:date="2023-05-12T20:32:00Z">
              <w:rPr>
                <w:rFonts w:ascii="Segoe UI" w:hAnsi="Segoe UI" w:cs="Segoe UI"/>
                <w:color w:val="D1D5DB"/>
                <w:shd w:val="clear" w:color="auto" w:fill="444654"/>
              </w:rPr>
            </w:rPrChange>
          </w:rPr>
          <w:t xml:space="preserve"> application of </w:t>
        </w:r>
        <w:proofErr w:type="spellStart"/>
        <w:r w:rsidRPr="00F4177F">
          <w:rPr>
            <w:rFonts w:asciiTheme="majorBidi" w:hAnsiTheme="majorBidi" w:cstheme="majorBidi"/>
            <w:kern w:val="0"/>
            <w:sz w:val="16"/>
            <w:szCs w:val="16"/>
            <w:lang w:val="en-US"/>
            <w:rPrChange w:id="285" w:author="Mohammadali Shahiri" w:date="2023-05-12T20:32:00Z">
              <w:rPr>
                <w:rFonts w:ascii="Segoe UI" w:hAnsi="Segoe UI" w:cs="Segoe UI"/>
                <w:color w:val="D1D5DB"/>
                <w:shd w:val="clear" w:color="auto" w:fill="444654"/>
              </w:rPr>
            </w:rPrChange>
          </w:rPr>
          <w:t>research</w:t>
        </w:r>
        <w:proofErr w:type="spellEnd"/>
        <w:r w:rsidRPr="00F4177F">
          <w:rPr>
            <w:rFonts w:asciiTheme="majorBidi" w:hAnsiTheme="majorBidi" w:cstheme="majorBidi"/>
            <w:kern w:val="0"/>
            <w:sz w:val="16"/>
            <w:szCs w:val="16"/>
            <w:lang w:val="en-US"/>
            <w:rPrChange w:id="286"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87" w:author="Mohammadali Shahiri" w:date="2023-05-12T20:32:00Z">
              <w:rPr>
                <w:rFonts w:ascii="Segoe UI" w:hAnsi="Segoe UI" w:cs="Segoe UI"/>
                <w:color w:val="D1D5DB"/>
                <w:shd w:val="clear" w:color="auto" w:fill="444654"/>
              </w:rPr>
            </w:rPrChange>
          </w:rPr>
          <w:t>findings</w:t>
        </w:r>
        <w:proofErr w:type="spellEnd"/>
        <w:r w:rsidRPr="00F4177F">
          <w:rPr>
            <w:rFonts w:asciiTheme="majorBidi" w:hAnsiTheme="majorBidi" w:cstheme="majorBidi"/>
            <w:kern w:val="0"/>
            <w:sz w:val="16"/>
            <w:szCs w:val="16"/>
            <w:lang w:val="en-US"/>
            <w:rPrChange w:id="288"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89" w:author="Mohammadali Shahiri" w:date="2023-05-12T20:32:00Z">
              <w:rPr>
                <w:rFonts w:ascii="Segoe UI" w:hAnsi="Segoe UI" w:cs="Segoe UI"/>
                <w:color w:val="D1D5DB"/>
                <w:shd w:val="clear" w:color="auto" w:fill="444654"/>
              </w:rPr>
            </w:rPrChange>
          </w:rPr>
          <w:t>specifically</w:t>
        </w:r>
        <w:proofErr w:type="spellEnd"/>
        <w:r w:rsidRPr="00F4177F">
          <w:rPr>
            <w:rFonts w:asciiTheme="majorBidi" w:hAnsiTheme="majorBidi" w:cstheme="majorBidi"/>
            <w:kern w:val="0"/>
            <w:sz w:val="16"/>
            <w:szCs w:val="16"/>
            <w:lang w:val="en-US"/>
            <w:rPrChange w:id="290" w:author="Mohammadali Shahiri" w:date="2023-05-12T20:32:00Z">
              <w:rPr>
                <w:rFonts w:ascii="Segoe UI" w:hAnsi="Segoe UI" w:cs="Segoe UI"/>
                <w:color w:val="D1D5DB"/>
                <w:shd w:val="clear" w:color="auto" w:fill="444654"/>
              </w:rPr>
            </w:rPrChange>
          </w:rPr>
          <w:t xml:space="preserve"> </w:t>
        </w:r>
        <w:proofErr w:type="spellStart"/>
        <w:r w:rsidRPr="00F4177F">
          <w:rPr>
            <w:rFonts w:asciiTheme="majorBidi" w:hAnsiTheme="majorBidi" w:cstheme="majorBidi"/>
            <w:kern w:val="0"/>
            <w:sz w:val="16"/>
            <w:szCs w:val="16"/>
            <w:lang w:val="en-US"/>
            <w:rPrChange w:id="291" w:author="Mohammadali Shahiri" w:date="2023-05-12T20:32:00Z">
              <w:rPr>
                <w:rFonts w:ascii="Segoe UI" w:hAnsi="Segoe UI" w:cs="Segoe UI"/>
                <w:color w:val="D1D5DB"/>
                <w:shd w:val="clear" w:color="auto" w:fill="444654"/>
              </w:rPr>
            </w:rPrChange>
          </w:rPr>
          <w:t>related</w:t>
        </w:r>
        <w:proofErr w:type="spellEnd"/>
        <w:r w:rsidRPr="00F4177F">
          <w:rPr>
            <w:rFonts w:asciiTheme="majorBidi" w:hAnsiTheme="majorBidi" w:cstheme="majorBidi"/>
            <w:kern w:val="0"/>
            <w:sz w:val="16"/>
            <w:szCs w:val="16"/>
            <w:lang w:val="en-US"/>
            <w:rPrChange w:id="292" w:author="Mohammadali Shahiri" w:date="2023-05-12T20:32:00Z">
              <w:rPr>
                <w:rFonts w:ascii="Segoe UI" w:hAnsi="Segoe UI" w:cs="Segoe UI"/>
                <w:color w:val="D1D5DB"/>
                <w:shd w:val="clear" w:color="auto" w:fill="444654"/>
              </w:rPr>
            </w:rPrChange>
          </w:rPr>
          <w:t xml:space="preserve"> to </w:t>
        </w:r>
        <w:proofErr w:type="spellStart"/>
        <w:r w:rsidRPr="00F4177F">
          <w:rPr>
            <w:rFonts w:asciiTheme="majorBidi" w:hAnsiTheme="majorBidi" w:cstheme="majorBidi"/>
            <w:kern w:val="0"/>
            <w:sz w:val="16"/>
            <w:szCs w:val="16"/>
            <w:lang w:val="en-US"/>
            <w:rPrChange w:id="293" w:author="Mohammadali Shahiri" w:date="2023-05-12T20:32:00Z">
              <w:rPr>
                <w:rFonts w:ascii="Segoe UI" w:hAnsi="Segoe UI" w:cs="Segoe UI"/>
                <w:color w:val="D1D5DB"/>
                <w:shd w:val="clear" w:color="auto" w:fill="444654"/>
              </w:rPr>
            </w:rPrChange>
          </w:rPr>
          <w:t>musicians</w:t>
        </w:r>
        <w:proofErr w:type="spellEnd"/>
        <w:r w:rsidRPr="00F4177F">
          <w:rPr>
            <w:rFonts w:asciiTheme="majorBidi" w:hAnsiTheme="majorBidi" w:cstheme="majorBidi"/>
            <w:kern w:val="0"/>
            <w:sz w:val="16"/>
            <w:szCs w:val="16"/>
            <w:lang w:val="en-US"/>
            <w:rPrChange w:id="294" w:author="Mohammadali Shahiri" w:date="2023-05-12T20:32:00Z">
              <w:rPr>
                <w:rFonts w:ascii="Segoe UI" w:hAnsi="Segoe UI" w:cs="Segoe UI"/>
                <w:color w:val="D1D5DB"/>
                <w:shd w:val="clear" w:color="auto" w:fill="444654"/>
              </w:rPr>
            </w:rPrChange>
          </w:rPr>
          <w:t>' health and injury prevention.</w:t>
        </w:r>
        <w:r>
          <w:rPr>
            <w:rFonts w:asciiTheme="majorBidi" w:hAnsiTheme="majorBidi" w:cstheme="majorBidi"/>
            <w:kern w:val="0"/>
            <w:sz w:val="16"/>
            <w:szCs w:val="16"/>
            <w:lang w:val="en-US"/>
          </w:rPr>
          <w:t xml:space="preserve"> </w:t>
        </w:r>
      </w:ins>
      <w:del w:id="295" w:author="Mohammadali Shahiri" w:date="2023-05-12T20:32:00Z">
        <w:r w:rsidR="00C25AF6" w:rsidRPr="00C25AF6" w:rsidDel="00F4177F">
          <w:rPr>
            <w:rFonts w:asciiTheme="majorBidi" w:hAnsiTheme="majorBidi" w:cstheme="majorBidi"/>
            <w:kern w:val="0"/>
            <w:sz w:val="16"/>
            <w:szCs w:val="16"/>
            <w:lang w:val="en-US"/>
          </w:rPr>
          <w:delText xml:space="preserve">Mohammad is conducting a research project at the S2M lab </w:delText>
        </w:r>
        <w:commentRangeStart w:id="296"/>
        <w:r w:rsidR="00C25AF6" w:rsidRPr="00C25AF6" w:rsidDel="00F4177F">
          <w:rPr>
            <w:rFonts w:asciiTheme="majorBidi" w:hAnsiTheme="majorBidi" w:cstheme="majorBidi"/>
            <w:kern w:val="0"/>
            <w:sz w:val="16"/>
            <w:szCs w:val="16"/>
            <w:lang w:val="en-US"/>
          </w:rPr>
          <w:delText xml:space="preserve">that aims to optimize pianist movements by </w:delText>
        </w:r>
        <w:commentRangeEnd w:id="296"/>
        <w:r w:rsidR="006517D3" w:rsidRPr="00F4177F" w:rsidDel="00F4177F">
          <w:rPr>
            <w:rFonts w:asciiTheme="majorBidi" w:hAnsiTheme="majorBidi" w:cstheme="majorBidi"/>
            <w:kern w:val="0"/>
            <w:sz w:val="16"/>
            <w:szCs w:val="16"/>
            <w:lang w:val="en-US"/>
            <w:rPrChange w:id="297" w:author="Mohammadali Shahiri" w:date="2023-05-12T20:32:00Z">
              <w:rPr>
                <w:rStyle w:val="CommentReference"/>
              </w:rPr>
            </w:rPrChange>
          </w:rPr>
          <w:commentReference w:id="296"/>
        </w:r>
        <w:r w:rsidR="00C25AF6" w:rsidRPr="00C25AF6" w:rsidDel="00F4177F">
          <w:rPr>
            <w:rFonts w:asciiTheme="majorBidi" w:hAnsiTheme="majorBidi" w:cstheme="majorBidi"/>
            <w:kern w:val="0"/>
            <w:sz w:val="16"/>
            <w:szCs w:val="16"/>
            <w:lang w:val="en-US"/>
          </w:rPr>
          <w:delText xml:space="preserve">combining experimental and numerical simulation approaches. </w:delText>
        </w:r>
      </w:del>
      <w:r w:rsidR="00C25AF6" w:rsidRPr="00C25AF6">
        <w:rPr>
          <w:rFonts w:asciiTheme="majorBidi" w:hAnsiTheme="majorBidi" w:cstheme="majorBidi"/>
          <w:kern w:val="0"/>
          <w:sz w:val="16"/>
          <w:szCs w:val="16"/>
          <w:lang w:val="en-US"/>
        </w:rPr>
        <w:t xml:space="preserve">Mohammad's work is framed by a series of ongoing interdisciplinary research projects on piano performance that I lead at the S2M lab. He will receive a scholarship of </w:t>
      </w:r>
      <w:ins w:id="298" w:author="Mickael Begon" w:date="2023-05-11T20:12:00Z">
        <w:r w:rsidR="006517D3">
          <w:rPr>
            <w:rFonts w:asciiTheme="majorBidi" w:hAnsiTheme="majorBidi" w:cstheme="majorBidi"/>
            <w:kern w:val="0"/>
            <w:sz w:val="16"/>
            <w:szCs w:val="16"/>
            <w:lang w:val="en-US"/>
          </w:rPr>
          <w:t xml:space="preserve">at least </w:t>
        </w:r>
      </w:ins>
      <w:r w:rsidR="00C25AF6" w:rsidRPr="00C25AF6">
        <w:rPr>
          <w:rFonts w:asciiTheme="majorBidi" w:hAnsiTheme="majorBidi" w:cstheme="majorBidi"/>
          <w:kern w:val="0"/>
          <w:sz w:val="16"/>
          <w:szCs w:val="16"/>
          <w:lang w:val="en-US"/>
        </w:rPr>
        <w:t>18,000$/year (</w:t>
      </w:r>
      <w:ins w:id="299" w:author="Mickael Begon" w:date="2023-05-11T20:18:00Z">
        <w:r w:rsidR="006517D3">
          <w:rPr>
            <w:rFonts w:asciiTheme="majorBidi" w:hAnsiTheme="majorBidi" w:cstheme="majorBidi"/>
            <w:kern w:val="0"/>
            <w:sz w:val="16"/>
            <w:szCs w:val="16"/>
            <w:lang w:val="en-US"/>
          </w:rPr>
          <w:t xml:space="preserve">for </w:t>
        </w:r>
      </w:ins>
      <w:r w:rsidR="00C25AF6" w:rsidRPr="00C25AF6">
        <w:rPr>
          <w:rFonts w:asciiTheme="majorBidi" w:hAnsiTheme="majorBidi" w:cstheme="majorBidi"/>
          <w:kern w:val="0"/>
          <w:sz w:val="16"/>
          <w:szCs w:val="16"/>
          <w:lang w:val="en-US"/>
        </w:rPr>
        <w:t>three years) from the research funds (2022-2025 SSHRC Partnership Development Grant</w:t>
      </w:r>
      <w:ins w:id="300" w:author="Mickael Begon" w:date="2023-05-11T20:12:00Z">
        <w:r w:rsidR="006517D3">
          <w:rPr>
            <w:rFonts w:asciiTheme="majorBidi" w:hAnsiTheme="majorBidi" w:cstheme="majorBidi"/>
            <w:kern w:val="0"/>
            <w:sz w:val="16"/>
            <w:szCs w:val="16"/>
            <w:lang w:val="en-US"/>
          </w:rPr>
          <w:t>)</w:t>
        </w:r>
      </w:ins>
      <w:r w:rsidR="00C25AF6" w:rsidRPr="00C25AF6">
        <w:rPr>
          <w:rFonts w:asciiTheme="majorBidi" w:hAnsiTheme="majorBidi" w:cstheme="majorBidi"/>
          <w:kern w:val="0"/>
          <w:sz w:val="16"/>
          <w:szCs w:val="16"/>
          <w:lang w:val="en-US"/>
        </w:rPr>
        <w:t xml:space="preserve">. However, according to the most recent data from Citizenship and Immigration Canada, this amount is lower than the required annual fund, bringing financial concerns for Mohammad. He fulfilled the qualifications for the EKSAP scholarship program but was unable to join the Ph.D. program and take advantage of the opportunity due to delays in obtaining his visa. Receiving a Merit Scholarship from the Faculty of Medicine will able him to devote his full attention to his studies (leading to better grades and knowledge) and research activities (project development, written/oral communication of results, and involvement in S2M lab activities, among others) without any financial concerns. The scholarship would also enable him to improve his French language skills and enhance his communication and integration skills both personally and academically. Mohammad graduated from the </w:t>
      </w:r>
      <w:proofErr w:type="spellStart"/>
      <w:r w:rsidR="00C25AF6" w:rsidRPr="00C25AF6">
        <w:rPr>
          <w:rFonts w:asciiTheme="majorBidi" w:hAnsiTheme="majorBidi" w:cstheme="majorBidi"/>
          <w:kern w:val="0"/>
          <w:sz w:val="16"/>
          <w:szCs w:val="16"/>
          <w:lang w:val="en-US"/>
        </w:rPr>
        <w:t>Amirkabir</w:t>
      </w:r>
      <w:proofErr w:type="spellEnd"/>
      <w:r w:rsidR="00C25AF6" w:rsidRPr="00C25AF6">
        <w:rPr>
          <w:rFonts w:asciiTheme="majorBidi" w:hAnsiTheme="majorBidi" w:cstheme="majorBidi"/>
          <w:kern w:val="0"/>
          <w:sz w:val="16"/>
          <w:szCs w:val="16"/>
          <w:lang w:val="en-US"/>
        </w:rPr>
        <w:t xml:space="preserve"> University of Technology, one of Iran's most prestigious institutions, with a GPA of 3.91/4, giving the </w:t>
      </w:r>
      <w:del w:id="301" w:author="Mickael Begon" w:date="2023-05-11T20:14:00Z">
        <w:r w:rsidR="003C21C4" w:rsidDel="006517D3">
          <w:rPr>
            <w:rFonts w:asciiTheme="majorBidi" w:hAnsiTheme="majorBidi" w:cstheme="majorBidi"/>
            <w:kern w:val="0"/>
            <w:sz w:val="16"/>
            <w:szCs w:val="16"/>
            <w:lang w:val="en-US"/>
          </w:rPr>
          <w:delText>directors</w:delText>
        </w:r>
        <w:r w:rsidR="00C25AF6" w:rsidRPr="00C25AF6" w:rsidDel="006517D3">
          <w:rPr>
            <w:rFonts w:asciiTheme="majorBidi" w:hAnsiTheme="majorBidi" w:cstheme="majorBidi"/>
            <w:kern w:val="0"/>
            <w:sz w:val="16"/>
            <w:szCs w:val="16"/>
            <w:lang w:val="en-US"/>
          </w:rPr>
          <w:delText xml:space="preserve"> </w:delText>
        </w:r>
      </w:del>
      <w:ins w:id="302" w:author="Mickael Begon" w:date="2023-05-11T20:14:00Z">
        <w:r w:rsidR="006517D3">
          <w:rPr>
            <w:rFonts w:asciiTheme="majorBidi" w:hAnsiTheme="majorBidi" w:cstheme="majorBidi"/>
            <w:kern w:val="0"/>
            <w:sz w:val="16"/>
            <w:szCs w:val="16"/>
            <w:lang w:val="en-US"/>
          </w:rPr>
          <w:t>supervisors’</w:t>
        </w:r>
        <w:r w:rsidR="006517D3" w:rsidRPr="00C25AF6">
          <w:rPr>
            <w:rFonts w:asciiTheme="majorBidi" w:hAnsiTheme="majorBidi" w:cstheme="majorBidi"/>
            <w:kern w:val="0"/>
            <w:sz w:val="16"/>
            <w:szCs w:val="16"/>
            <w:lang w:val="en-US"/>
          </w:rPr>
          <w:t xml:space="preserve"> </w:t>
        </w:r>
      </w:ins>
      <w:r w:rsidR="00C25AF6" w:rsidRPr="00C25AF6">
        <w:rPr>
          <w:rFonts w:asciiTheme="majorBidi" w:hAnsiTheme="majorBidi" w:cstheme="majorBidi"/>
          <w:kern w:val="0"/>
          <w:sz w:val="16"/>
          <w:szCs w:val="16"/>
          <w:lang w:val="en-US"/>
        </w:rPr>
        <w:t xml:space="preserve">confidence in his remarkable expertise in biomedical engineering. Among students studying biomedical science, Shahiri placed </w:t>
      </w:r>
      <w:del w:id="303" w:author="Mickael Begon" w:date="2023-05-11T20:14:00Z">
        <w:r w:rsidR="00C25AF6" w:rsidRPr="00C25AF6" w:rsidDel="006517D3">
          <w:rPr>
            <w:rFonts w:asciiTheme="majorBidi" w:hAnsiTheme="majorBidi" w:cstheme="majorBidi"/>
            <w:kern w:val="0"/>
            <w:sz w:val="16"/>
            <w:szCs w:val="16"/>
            <w:lang w:val="en-US"/>
          </w:rPr>
          <w:delText xml:space="preserve">the </w:delText>
        </w:r>
      </w:del>
      <w:r w:rsidR="00C25AF6" w:rsidRPr="00C25AF6">
        <w:rPr>
          <w:rFonts w:asciiTheme="majorBidi" w:hAnsiTheme="majorBidi" w:cstheme="majorBidi"/>
          <w:kern w:val="0"/>
          <w:sz w:val="16"/>
          <w:szCs w:val="16"/>
          <w:lang w:val="en-US"/>
        </w:rPr>
        <w:t xml:space="preserve">third rank. Mohammad's outstanding success in relevant graduate courses, such as Occupational Biomechanics and Modeling of Biological Systems, where he obtained full marks, is one of his academic accomplishments. He has also developed strong programming skills necessary for achieving his academic objectives. Mohammad is a Ph.D. candidate with a strong record of research success. He has already written two articles, a book with another author, and another submitted essay. He has also attended three international </w:t>
      </w:r>
      <w:r w:rsidR="00C25AF6" w:rsidRPr="00C25AF6">
        <w:rPr>
          <w:rFonts w:asciiTheme="majorBidi" w:hAnsiTheme="majorBidi" w:cstheme="majorBidi"/>
          <w:kern w:val="0"/>
          <w:sz w:val="16"/>
          <w:szCs w:val="16"/>
          <w:lang w:val="en-US"/>
        </w:rPr>
        <w:lastRenderedPageBreak/>
        <w:t xml:space="preserve">conferences. These accomplishments demonstrate his dedication to the topic and willingness to learn more. Mohammad would be a valuable addition to the multidisciplinary team's projects, according to the team's researchers in musicology, kinesiology, and performance, who also strongly support </w:t>
      </w:r>
      <w:proofErr w:type="spellStart"/>
      <w:r w:rsidR="00C25AF6" w:rsidRPr="00C25AF6">
        <w:rPr>
          <w:rFonts w:asciiTheme="majorBidi" w:hAnsiTheme="majorBidi" w:cstheme="majorBidi"/>
          <w:kern w:val="0"/>
          <w:sz w:val="16"/>
          <w:szCs w:val="16"/>
          <w:lang w:val="en-US"/>
        </w:rPr>
        <w:t>Shahiri's</w:t>
      </w:r>
      <w:proofErr w:type="spellEnd"/>
      <w:r w:rsidR="00C25AF6" w:rsidRPr="00C25AF6">
        <w:rPr>
          <w:rFonts w:asciiTheme="majorBidi" w:hAnsiTheme="majorBidi" w:cstheme="majorBidi"/>
          <w:kern w:val="0"/>
          <w:sz w:val="16"/>
          <w:szCs w:val="16"/>
          <w:lang w:val="en-US"/>
        </w:rPr>
        <w:t xml:space="preserve"> application for a Merit Scholarship from the Faculty of Medicine.</w:t>
      </w:r>
    </w:p>
    <w:p w14:paraId="7E2289B7" w14:textId="77777777" w:rsidR="00C25AF6" w:rsidRDefault="00C25AF6"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14:paraId="0E0A21F4" w14:textId="08BB89C3" w:rsidR="00F53CA2" w:rsidRPr="00F53CA2" w:rsidDel="001023B9" w:rsidRDefault="00F53CA2"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304" w:author="Mohammadali Shahiri" w:date="2023-05-12T12:04:00Z"/>
          <w:rFonts w:asciiTheme="majorBidi" w:hAnsiTheme="majorBidi" w:cstheme="majorBidi"/>
          <w:kern w:val="0"/>
          <w:sz w:val="16"/>
          <w:szCs w:val="16"/>
          <w:lang w:val="en-US"/>
        </w:rPr>
      </w:pPr>
      <w:del w:id="305" w:author="Mohammadali Shahiri" w:date="2023-05-12T12:04:00Z">
        <w:r w:rsidRPr="00F53CA2" w:rsidDel="001023B9">
          <w:rPr>
            <w:rFonts w:asciiTheme="majorBidi" w:hAnsiTheme="majorBidi" w:cstheme="majorBidi"/>
            <w:kern w:val="0"/>
            <w:sz w:val="16"/>
            <w:szCs w:val="16"/>
            <w:lang w:val="en-US"/>
          </w:rPr>
          <w:delText>We are at your complete disposal if you need additional information and would be happy to assist you.</w:delText>
        </w:r>
      </w:del>
    </w:p>
    <w:p w14:paraId="35C5337B" w14:textId="7740C922" w:rsidR="001B106B" w:rsidRDefault="00F53CA2" w:rsidP="00067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Best regards,</w:t>
      </w:r>
      <w:r w:rsidR="0006722D">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Felipe Verdugo</w:t>
      </w:r>
      <w:ins w:id="306" w:author="Mickael Begon" w:date="2023-05-11T20:18:00Z">
        <w:r w:rsidR="006517D3">
          <w:rPr>
            <w:rFonts w:asciiTheme="majorBidi" w:hAnsiTheme="majorBidi" w:cstheme="majorBidi"/>
            <w:kern w:val="0"/>
            <w:sz w:val="16"/>
            <w:szCs w:val="16"/>
            <w:lang w:val="en-US"/>
          </w:rPr>
          <w:t xml:space="preserve"> (</w:t>
        </w:r>
      </w:ins>
      <w:del w:id="307" w:author="Mickael Begon" w:date="2023-05-11T20:18:00Z">
        <w:r w:rsidRPr="00F53CA2" w:rsidDel="006517D3">
          <w:rPr>
            <w:rFonts w:asciiTheme="majorBidi" w:hAnsiTheme="majorBidi" w:cstheme="majorBidi"/>
            <w:kern w:val="0"/>
            <w:sz w:val="16"/>
            <w:szCs w:val="16"/>
            <w:lang w:val="en-US"/>
          </w:rPr>
          <w:delText xml:space="preserve">, </w:delText>
        </w:r>
      </w:del>
      <w:r w:rsidRPr="00F53CA2">
        <w:rPr>
          <w:rFonts w:asciiTheme="majorBidi" w:hAnsiTheme="majorBidi" w:cstheme="majorBidi"/>
          <w:kern w:val="0"/>
          <w:sz w:val="16"/>
          <w:szCs w:val="16"/>
          <w:lang w:val="en-US"/>
        </w:rPr>
        <w:t>Associate Professor</w:t>
      </w:r>
      <w:ins w:id="308" w:author="Mickael Begon" w:date="2023-05-11T20:18:00Z">
        <w:r w:rsidR="006517D3">
          <w:rPr>
            <w:rFonts w:asciiTheme="majorBidi" w:hAnsiTheme="majorBidi" w:cstheme="majorBidi"/>
            <w:kern w:val="0"/>
            <w:sz w:val="16"/>
            <w:szCs w:val="16"/>
            <w:lang w:val="en-US"/>
          </w:rPr>
          <w:t>)</w:t>
        </w:r>
      </w:ins>
      <w:del w:id="309" w:author="Mickael Begon" w:date="2023-05-11T20:18:00Z">
        <w:r w:rsidRPr="00F53CA2" w:rsidDel="006517D3">
          <w:rPr>
            <w:rFonts w:asciiTheme="majorBidi" w:hAnsiTheme="majorBidi" w:cstheme="majorBidi"/>
            <w:kern w:val="0"/>
            <w:sz w:val="16"/>
            <w:szCs w:val="16"/>
            <w:lang w:val="en-US"/>
          </w:rPr>
          <w:delText xml:space="preserve"> </w:delText>
        </w:r>
      </w:del>
      <w:r w:rsidR="0006722D">
        <w:rPr>
          <w:rFonts w:asciiTheme="majorBidi" w:hAnsiTheme="majorBidi" w:cstheme="majorBidi"/>
          <w:kern w:val="0"/>
          <w:sz w:val="16"/>
          <w:szCs w:val="16"/>
          <w:lang w:val="en-US"/>
        </w:rPr>
        <w:t xml:space="preserve"> and </w:t>
      </w:r>
      <w:proofErr w:type="spellStart"/>
      <w:r w:rsidRPr="00F53CA2">
        <w:rPr>
          <w:rFonts w:asciiTheme="majorBidi" w:hAnsiTheme="majorBidi" w:cstheme="majorBidi"/>
          <w:kern w:val="0"/>
          <w:sz w:val="16"/>
          <w:szCs w:val="16"/>
          <w:lang w:val="en-US"/>
        </w:rPr>
        <w:t>Mickaël</w:t>
      </w:r>
      <w:proofErr w:type="spellEnd"/>
      <w:r w:rsidRPr="00F53CA2">
        <w:rPr>
          <w:rFonts w:asciiTheme="majorBidi" w:hAnsiTheme="majorBidi" w:cstheme="majorBidi"/>
          <w:kern w:val="0"/>
          <w:sz w:val="16"/>
          <w:szCs w:val="16"/>
          <w:lang w:val="en-US"/>
        </w:rPr>
        <w:t xml:space="preserve"> </w:t>
      </w:r>
      <w:proofErr w:type="spellStart"/>
      <w:r w:rsidRPr="00F53CA2">
        <w:rPr>
          <w:rFonts w:asciiTheme="majorBidi" w:hAnsiTheme="majorBidi" w:cstheme="majorBidi"/>
          <w:kern w:val="0"/>
          <w:sz w:val="16"/>
          <w:szCs w:val="16"/>
          <w:lang w:val="en-US"/>
        </w:rPr>
        <w:t>Bego</w:t>
      </w:r>
      <w:ins w:id="310" w:author="Mickael Begon" w:date="2023-05-11T20:18:00Z">
        <w:r w:rsidR="006517D3">
          <w:rPr>
            <w:rFonts w:asciiTheme="majorBidi" w:hAnsiTheme="majorBidi" w:cstheme="majorBidi"/>
            <w:kern w:val="0"/>
            <w:sz w:val="16"/>
            <w:szCs w:val="16"/>
            <w:lang w:val="en-US"/>
          </w:rPr>
          <w:t>n</w:t>
        </w:r>
        <w:proofErr w:type="spellEnd"/>
        <w:r w:rsidR="006517D3">
          <w:rPr>
            <w:rFonts w:asciiTheme="majorBidi" w:hAnsiTheme="majorBidi" w:cstheme="majorBidi"/>
            <w:kern w:val="0"/>
            <w:sz w:val="16"/>
            <w:szCs w:val="16"/>
            <w:lang w:val="en-US"/>
          </w:rPr>
          <w:t xml:space="preserve"> </w:t>
        </w:r>
      </w:ins>
      <w:del w:id="311" w:author="Mickael Begon" w:date="2023-05-11T20:18:00Z">
        <w:r w:rsidRPr="00F53CA2" w:rsidDel="006517D3">
          <w:rPr>
            <w:rFonts w:asciiTheme="majorBidi" w:hAnsiTheme="majorBidi" w:cstheme="majorBidi"/>
            <w:kern w:val="0"/>
            <w:sz w:val="16"/>
            <w:szCs w:val="16"/>
            <w:lang w:val="en-US"/>
          </w:rPr>
          <w:delText>n,</w:delText>
        </w:r>
      </w:del>
      <w:ins w:id="312" w:author="Mickael Begon" w:date="2023-05-11T20:18:00Z">
        <w:r w:rsidR="006517D3">
          <w:rPr>
            <w:rFonts w:asciiTheme="majorBidi" w:hAnsiTheme="majorBidi" w:cstheme="majorBidi"/>
            <w:kern w:val="0"/>
            <w:sz w:val="16"/>
            <w:szCs w:val="16"/>
            <w:lang w:val="en-US"/>
          </w:rPr>
          <w:t>(</w:t>
        </w:r>
      </w:ins>
      <w:del w:id="313" w:author="Mickael Begon" w:date="2023-05-11T20:18:00Z">
        <w:r w:rsidRPr="00F53CA2" w:rsidDel="006517D3">
          <w:rPr>
            <w:rFonts w:asciiTheme="majorBidi" w:hAnsiTheme="majorBidi" w:cstheme="majorBidi"/>
            <w:kern w:val="0"/>
            <w:sz w:val="16"/>
            <w:szCs w:val="16"/>
            <w:lang w:val="en-US"/>
          </w:rPr>
          <w:delText xml:space="preserve"> </w:delText>
        </w:r>
      </w:del>
      <w:r w:rsidRPr="00F53CA2">
        <w:rPr>
          <w:rFonts w:asciiTheme="majorBidi" w:hAnsiTheme="majorBidi" w:cstheme="majorBidi"/>
          <w:kern w:val="0"/>
          <w:sz w:val="16"/>
          <w:szCs w:val="16"/>
          <w:lang w:val="en-US"/>
        </w:rPr>
        <w:t>Full Professor</w:t>
      </w:r>
      <w:ins w:id="314" w:author="Mickael Begon" w:date="2023-05-11T20:18:00Z">
        <w:r w:rsidR="006517D3">
          <w:rPr>
            <w:rFonts w:asciiTheme="majorBidi" w:hAnsiTheme="majorBidi" w:cstheme="majorBidi"/>
            <w:kern w:val="0"/>
            <w:sz w:val="16"/>
            <w:szCs w:val="16"/>
            <w:lang w:val="en-US"/>
          </w:rPr>
          <w:t>).</w:t>
        </w:r>
      </w:ins>
    </w:p>
    <w:p w14:paraId="6954C51B" w14:textId="77777777" w:rsidR="00C47C9E" w:rsidRDefault="00C47C9E" w:rsidP="00C47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bidi="fa-IR"/>
        </w:rPr>
      </w:pPr>
    </w:p>
    <w:p w14:paraId="741A8B53" w14:textId="77777777" w:rsidR="001B106B" w:rsidRDefault="001B106B"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14:paraId="395FEC49" w14:textId="77777777" w:rsidR="001B106B" w:rsidRDefault="001B106B" w:rsidP="001B106B">
      <w:pPr>
        <w:rPr>
          <w:rStyle w:val="markedcontent"/>
          <w:rFonts w:asciiTheme="majorBidi" w:hAnsiTheme="majorBidi" w:cstheme="majorBidi"/>
          <w:color w:val="FF0000"/>
          <w:highlight w:val="yellow"/>
        </w:rPr>
      </w:pPr>
      <w:r w:rsidRPr="001B106B">
        <w:rPr>
          <w:rStyle w:val="markedcontent"/>
          <w:rFonts w:asciiTheme="majorBidi" w:hAnsiTheme="majorBidi" w:cstheme="majorBidi"/>
          <w:color w:val="FF0000"/>
          <w:highlight w:val="yellow"/>
        </w:rPr>
        <w:t>Lien du projet du candidat avec la programmation de recherche du directeur.</w:t>
      </w:r>
    </w:p>
    <w:p w14:paraId="2FF86D2F" w14:textId="77777777" w:rsidR="00F943EA" w:rsidRPr="006517D3" w:rsidRDefault="00F943EA"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14:paraId="6881748C" w14:textId="3B733F65" w:rsidR="00846DA9" w:rsidRPr="006517D3" w:rsidRDefault="00C25AF6" w:rsidP="001A07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del w:id="315" w:author="Mickael Begon" w:date="2023-05-12T07:27:00Z">
        <w:r w:rsidRPr="006517D3" w:rsidDel="00FE11D5">
          <w:rPr>
            <w:rFonts w:asciiTheme="majorBidi" w:hAnsiTheme="majorBidi" w:cstheme="majorBidi"/>
            <w:kern w:val="0"/>
            <w:sz w:val="16"/>
            <w:szCs w:val="16"/>
            <w:lang w:val="en-US"/>
          </w:rPr>
          <w:delText xml:space="preserve">The research journey </w:delText>
        </w:r>
      </w:del>
      <w:ins w:id="316" w:author="Mickael Begon" w:date="2023-05-11T20:10:00Z">
        <w:r w:rsidR="006517D3">
          <w:rPr>
            <w:rFonts w:asciiTheme="majorBidi" w:hAnsiTheme="majorBidi" w:cstheme="majorBidi"/>
            <w:kern w:val="0"/>
            <w:sz w:val="16"/>
            <w:szCs w:val="16"/>
            <w:lang w:val="en-US"/>
          </w:rPr>
          <w:t xml:space="preserve">Dr Verdugo </w:t>
        </w:r>
      </w:ins>
      <w:del w:id="317" w:author="Mickael Begon" w:date="2023-05-12T07:27:00Z">
        <w:r w:rsidRPr="006517D3" w:rsidDel="00FE11D5">
          <w:rPr>
            <w:rFonts w:asciiTheme="majorBidi" w:hAnsiTheme="majorBidi" w:cstheme="majorBidi"/>
            <w:kern w:val="0"/>
            <w:sz w:val="16"/>
            <w:szCs w:val="16"/>
            <w:lang w:val="en-US"/>
          </w:rPr>
          <w:delText>started with a</w:delText>
        </w:r>
      </w:del>
      <w:ins w:id="318" w:author="Mickael Begon" w:date="2023-05-12T07:28:00Z">
        <w:r w:rsidR="00FE11D5">
          <w:rPr>
            <w:rFonts w:asciiTheme="majorBidi" w:hAnsiTheme="majorBidi" w:cstheme="majorBidi"/>
            <w:kern w:val="0"/>
            <w:sz w:val="16"/>
            <w:szCs w:val="16"/>
            <w:lang w:val="en-US"/>
          </w:rPr>
          <w:t>has recently</w:t>
        </w:r>
      </w:ins>
      <w:r w:rsidRPr="006517D3">
        <w:rPr>
          <w:rFonts w:asciiTheme="majorBidi" w:hAnsiTheme="majorBidi" w:cstheme="majorBidi"/>
          <w:kern w:val="0"/>
          <w:sz w:val="16"/>
          <w:szCs w:val="16"/>
          <w:lang w:val="en-US"/>
        </w:rPr>
        <w:t xml:space="preserve"> focus</w:t>
      </w:r>
      <w:ins w:id="319" w:author="Mickael Begon" w:date="2023-05-12T07:27:00Z">
        <w:r w:rsidR="00FE11D5">
          <w:rPr>
            <w:rFonts w:asciiTheme="majorBidi" w:hAnsiTheme="majorBidi" w:cstheme="majorBidi"/>
            <w:kern w:val="0"/>
            <w:sz w:val="16"/>
            <w:szCs w:val="16"/>
            <w:lang w:val="en-US"/>
          </w:rPr>
          <w:t>ed</w:t>
        </w:r>
      </w:ins>
      <w:r w:rsidRPr="006517D3">
        <w:rPr>
          <w:rFonts w:asciiTheme="majorBidi" w:hAnsiTheme="majorBidi" w:cstheme="majorBidi"/>
          <w:kern w:val="0"/>
          <w:sz w:val="16"/>
          <w:szCs w:val="16"/>
          <w:lang w:val="en-US"/>
        </w:rPr>
        <w:t xml:space="preserve"> on two research projects: </w:t>
      </w:r>
      <w:ins w:id="320" w:author="Mickael Begon" w:date="2023-05-11T20:10:00Z">
        <w:r w:rsidR="006517D3">
          <w:rPr>
            <w:rFonts w:asciiTheme="majorBidi" w:hAnsiTheme="majorBidi" w:cstheme="majorBidi"/>
            <w:kern w:val="0"/>
            <w:sz w:val="16"/>
            <w:szCs w:val="16"/>
            <w:lang w:val="en-US"/>
          </w:rPr>
          <w:t>1</w:t>
        </w:r>
      </w:ins>
      <w:ins w:id="321" w:author="Mickael Begon" w:date="2023-05-11T20:11:00Z">
        <w:r w:rsidR="006517D3">
          <w:rPr>
            <w:rFonts w:asciiTheme="majorBidi" w:hAnsiTheme="majorBidi" w:cstheme="majorBidi"/>
            <w:kern w:val="0"/>
            <w:sz w:val="16"/>
            <w:szCs w:val="16"/>
            <w:lang w:val="en-US"/>
          </w:rPr>
          <w:t xml:space="preserve">) </w:t>
        </w:r>
      </w:ins>
      <w:r w:rsidRPr="006517D3">
        <w:rPr>
          <w:rFonts w:asciiTheme="majorBidi" w:hAnsiTheme="majorBidi" w:cstheme="majorBidi"/>
          <w:kern w:val="0"/>
          <w:sz w:val="16"/>
          <w:szCs w:val="16"/>
          <w:lang w:val="en-US"/>
        </w:rPr>
        <w:t xml:space="preserve">examining pianists' motor strategies and muscle fatigue and </w:t>
      </w:r>
      <w:ins w:id="322" w:author="Mickael Begon" w:date="2023-05-11T20:11:00Z">
        <w:r w:rsidR="006517D3">
          <w:rPr>
            <w:rFonts w:asciiTheme="majorBidi" w:hAnsiTheme="majorBidi" w:cstheme="majorBidi"/>
            <w:kern w:val="0"/>
            <w:sz w:val="16"/>
            <w:szCs w:val="16"/>
            <w:lang w:val="en-US"/>
          </w:rPr>
          <w:t xml:space="preserve">2) </w:t>
        </w:r>
      </w:ins>
      <w:r w:rsidRPr="006517D3">
        <w:rPr>
          <w:rFonts w:asciiTheme="majorBidi" w:hAnsiTheme="majorBidi" w:cstheme="majorBidi"/>
          <w:kern w:val="0"/>
          <w:sz w:val="16"/>
          <w:szCs w:val="16"/>
          <w:lang w:val="en-US"/>
        </w:rPr>
        <w:t xml:space="preserve">developing the </w:t>
      </w:r>
      <w:proofErr w:type="spellStart"/>
      <w:r w:rsidRPr="006517D3">
        <w:rPr>
          <w:rFonts w:asciiTheme="majorBidi" w:hAnsiTheme="majorBidi" w:cstheme="majorBidi"/>
          <w:kern w:val="0"/>
          <w:sz w:val="16"/>
          <w:szCs w:val="16"/>
          <w:lang w:val="en-US"/>
        </w:rPr>
        <w:t>MappEMG</w:t>
      </w:r>
      <w:proofErr w:type="spellEnd"/>
      <w:r w:rsidRPr="006517D3">
        <w:rPr>
          <w:rFonts w:asciiTheme="majorBidi" w:hAnsiTheme="majorBidi" w:cstheme="majorBidi"/>
          <w:kern w:val="0"/>
          <w:sz w:val="16"/>
          <w:szCs w:val="16"/>
          <w:lang w:val="en-US"/>
        </w:rPr>
        <w:t xml:space="preserve"> system that provides haptic feedback based on musicians' muscular effort during the performance. In addition to examining playing techniques to reduce the risk of injuries and improve musical performance, these interdisciplinary research projects intended to develop new opportunities for musical interaction and biofeedback technologies inspired by players' gestures. The proposed </w:t>
      </w:r>
      <w:ins w:id="323" w:author="Mickael Begon" w:date="2023-05-11T20:15:00Z">
        <w:r w:rsidR="006517D3">
          <w:rPr>
            <w:rFonts w:asciiTheme="majorBidi" w:hAnsiTheme="majorBidi" w:cstheme="majorBidi"/>
            <w:kern w:val="0"/>
            <w:sz w:val="16"/>
            <w:szCs w:val="16"/>
            <w:lang w:val="en-US"/>
          </w:rPr>
          <w:t>m</w:t>
        </w:r>
      </w:ins>
      <w:del w:id="324" w:author="Mickael Begon" w:date="2023-05-11T20:15:00Z">
        <w:r w:rsidRPr="006517D3" w:rsidDel="006517D3">
          <w:rPr>
            <w:rFonts w:asciiTheme="majorBidi" w:hAnsiTheme="majorBidi" w:cstheme="majorBidi"/>
            <w:kern w:val="0"/>
            <w:sz w:val="16"/>
            <w:szCs w:val="16"/>
            <w:lang w:val="en-US"/>
          </w:rPr>
          <w:delText>M</w:delText>
        </w:r>
      </w:del>
      <w:r w:rsidRPr="006517D3">
        <w:rPr>
          <w:rFonts w:asciiTheme="majorBidi" w:hAnsiTheme="majorBidi" w:cstheme="majorBidi"/>
          <w:kern w:val="0"/>
          <w:sz w:val="16"/>
          <w:szCs w:val="16"/>
          <w:lang w:val="en-US"/>
        </w:rPr>
        <w:t xml:space="preserve">ultidisciplinary research project will establish a biomechanical foundation for new research directions in the knowledge translation procedure. Studying pianists' movements is a common theme among the efforts in these categories. Some aim to improve overall performance, while some focus on preventing injuries. The project will </w:t>
      </w:r>
      <w:del w:id="325" w:author="Mickael Begon" w:date="2023-05-11T20:18:00Z">
        <w:r w:rsidRPr="006517D3" w:rsidDel="006517D3">
          <w:rPr>
            <w:rFonts w:asciiTheme="majorBidi" w:hAnsiTheme="majorBidi" w:cstheme="majorBidi"/>
            <w:kern w:val="0"/>
            <w:sz w:val="16"/>
            <w:szCs w:val="16"/>
            <w:lang w:val="en-US"/>
          </w:rPr>
          <w:delText xml:space="preserve">use </w:delText>
        </w:r>
      </w:del>
      <w:ins w:id="326" w:author="Mickael Begon" w:date="2023-05-11T20:18:00Z">
        <w:r w:rsidR="006517D3">
          <w:rPr>
            <w:rFonts w:asciiTheme="majorBidi" w:hAnsiTheme="majorBidi" w:cstheme="majorBidi"/>
            <w:kern w:val="0"/>
            <w:sz w:val="16"/>
            <w:szCs w:val="16"/>
            <w:lang w:val="en-US"/>
          </w:rPr>
          <w:t>rely on</w:t>
        </w:r>
        <w:r w:rsidR="006517D3" w:rsidRPr="006517D3">
          <w:rPr>
            <w:rFonts w:asciiTheme="majorBidi" w:hAnsiTheme="majorBidi" w:cstheme="majorBidi"/>
            <w:kern w:val="0"/>
            <w:sz w:val="16"/>
            <w:szCs w:val="16"/>
            <w:lang w:val="en-US"/>
          </w:rPr>
          <w:t xml:space="preserve"> </w:t>
        </w:r>
      </w:ins>
      <w:ins w:id="327" w:author="Mickael Begon" w:date="2023-05-11T20:25:00Z">
        <w:r w:rsidR="006517D3">
          <w:rPr>
            <w:rFonts w:asciiTheme="majorBidi" w:hAnsiTheme="majorBidi" w:cstheme="majorBidi"/>
            <w:kern w:val="0"/>
            <w:sz w:val="16"/>
            <w:szCs w:val="16"/>
            <w:lang w:val="en-US"/>
          </w:rPr>
          <w:t xml:space="preserve">the </w:t>
        </w:r>
      </w:ins>
      <w:proofErr w:type="spellStart"/>
      <w:r w:rsidRPr="006517D3">
        <w:rPr>
          <w:rFonts w:asciiTheme="majorBidi" w:hAnsiTheme="majorBidi" w:cstheme="majorBidi"/>
          <w:kern w:val="0"/>
          <w:sz w:val="16"/>
          <w:szCs w:val="16"/>
          <w:lang w:val="en-US"/>
        </w:rPr>
        <w:t>Bioptim</w:t>
      </w:r>
      <w:proofErr w:type="spellEnd"/>
      <w:r w:rsidRPr="006517D3">
        <w:rPr>
          <w:rFonts w:asciiTheme="majorBidi" w:hAnsiTheme="majorBidi" w:cstheme="majorBidi"/>
          <w:kern w:val="0"/>
          <w:sz w:val="16"/>
          <w:szCs w:val="16"/>
          <w:lang w:val="en-US"/>
        </w:rPr>
        <w:t xml:space="preserve"> </w:t>
      </w:r>
      <w:del w:id="328" w:author="Mickael Begon" w:date="2023-05-11T20:16:00Z">
        <w:r w:rsidRPr="006517D3" w:rsidDel="006517D3">
          <w:rPr>
            <w:rFonts w:asciiTheme="majorBidi" w:hAnsiTheme="majorBidi" w:cstheme="majorBidi"/>
            <w:kern w:val="0"/>
            <w:sz w:val="16"/>
            <w:szCs w:val="16"/>
            <w:lang w:val="en-US"/>
          </w:rPr>
          <w:delText>technology</w:delText>
        </w:r>
      </w:del>
      <w:ins w:id="329" w:author="Mickael Begon" w:date="2023-05-11T20:16:00Z">
        <w:r w:rsidR="006517D3">
          <w:rPr>
            <w:rFonts w:asciiTheme="majorBidi" w:hAnsiTheme="majorBidi" w:cstheme="majorBidi"/>
            <w:kern w:val="0"/>
            <w:sz w:val="16"/>
            <w:szCs w:val="16"/>
            <w:lang w:val="en-US"/>
          </w:rPr>
          <w:t>library</w:t>
        </w:r>
      </w:ins>
      <w:ins w:id="330" w:author="Mickael Begon" w:date="2023-05-11T20:17:00Z">
        <w:r w:rsidR="006517D3">
          <w:rPr>
            <w:rFonts w:asciiTheme="majorBidi" w:hAnsiTheme="majorBidi" w:cstheme="majorBidi"/>
            <w:kern w:val="0"/>
            <w:sz w:val="16"/>
            <w:szCs w:val="16"/>
            <w:lang w:val="en-US"/>
          </w:rPr>
          <w:t xml:space="preserve"> (the most advanced open-source library for optimal control in biomechanics</w:t>
        </w:r>
      </w:ins>
      <w:ins w:id="331" w:author="Mickael Begon" w:date="2023-05-12T07:27:00Z">
        <w:r w:rsidR="00FE11D5">
          <w:rPr>
            <w:rFonts w:asciiTheme="majorBidi" w:hAnsiTheme="majorBidi" w:cstheme="majorBidi"/>
            <w:kern w:val="0"/>
            <w:sz w:val="16"/>
            <w:szCs w:val="16"/>
            <w:lang w:val="en-US"/>
          </w:rPr>
          <w:t xml:space="preserve"> which is</w:t>
        </w:r>
      </w:ins>
      <w:ins w:id="332" w:author="Mickael Begon" w:date="2023-05-11T20:17:00Z">
        <w:r w:rsidR="006517D3">
          <w:rPr>
            <w:rFonts w:asciiTheme="majorBidi" w:hAnsiTheme="majorBidi" w:cstheme="majorBidi"/>
            <w:kern w:val="0"/>
            <w:sz w:val="16"/>
            <w:szCs w:val="16"/>
            <w:lang w:val="en-US"/>
          </w:rPr>
          <w:t xml:space="preserve"> developed by </w:t>
        </w:r>
        <w:proofErr w:type="spellStart"/>
        <w:r w:rsidR="006517D3">
          <w:rPr>
            <w:rFonts w:asciiTheme="majorBidi" w:hAnsiTheme="majorBidi" w:cstheme="majorBidi"/>
            <w:kern w:val="0"/>
            <w:sz w:val="16"/>
            <w:szCs w:val="16"/>
            <w:lang w:val="en-US"/>
          </w:rPr>
          <w:t>Begon’s</w:t>
        </w:r>
        <w:proofErr w:type="spellEnd"/>
        <w:r w:rsidR="006517D3">
          <w:rPr>
            <w:rFonts w:asciiTheme="majorBidi" w:hAnsiTheme="majorBidi" w:cstheme="majorBidi"/>
            <w:kern w:val="0"/>
            <w:sz w:val="16"/>
            <w:szCs w:val="16"/>
            <w:lang w:val="en-US"/>
          </w:rPr>
          <w:t xml:space="preserve"> group)</w:t>
        </w:r>
      </w:ins>
      <w:r w:rsidRPr="006517D3">
        <w:rPr>
          <w:rFonts w:asciiTheme="majorBidi" w:hAnsiTheme="majorBidi" w:cstheme="majorBidi"/>
          <w:kern w:val="0"/>
          <w:sz w:val="16"/>
          <w:szCs w:val="16"/>
          <w:lang w:val="en-US"/>
        </w:rPr>
        <w:t xml:space="preserve">, which facilitates the exchange and flow of knowledge by combining experimental and simulation methodologies in this intra/interdisciplinary project. Advanced capabilities of </w:t>
      </w:r>
      <w:proofErr w:type="spellStart"/>
      <w:r w:rsidRPr="006517D3">
        <w:rPr>
          <w:rFonts w:asciiTheme="majorBidi" w:hAnsiTheme="majorBidi" w:cstheme="majorBidi"/>
          <w:kern w:val="0"/>
          <w:sz w:val="16"/>
          <w:szCs w:val="16"/>
          <w:lang w:val="en-US"/>
        </w:rPr>
        <w:t>Bioptim</w:t>
      </w:r>
      <w:proofErr w:type="spellEnd"/>
      <w:r w:rsidRPr="006517D3">
        <w:rPr>
          <w:rFonts w:asciiTheme="majorBidi" w:hAnsiTheme="majorBidi" w:cstheme="majorBidi"/>
          <w:kern w:val="0"/>
          <w:sz w:val="16"/>
          <w:szCs w:val="16"/>
          <w:lang w:val="en-US"/>
        </w:rPr>
        <w:t xml:space="preserve">, such as algorithmic differentiation and multiple shooting formulation, as well as a variety of muscle models, make it possible to explore </w:t>
      </w:r>
      <w:r w:rsidR="003C21C4" w:rsidRPr="006517D3">
        <w:rPr>
          <w:rFonts w:asciiTheme="majorBidi" w:hAnsiTheme="majorBidi" w:cstheme="majorBidi"/>
          <w:kern w:val="0"/>
          <w:sz w:val="16"/>
          <w:szCs w:val="16"/>
          <w:lang w:val="en-US"/>
        </w:rPr>
        <w:t>various</w:t>
      </w:r>
      <w:r w:rsidRPr="006517D3">
        <w:rPr>
          <w:rFonts w:asciiTheme="majorBidi" w:hAnsiTheme="majorBidi" w:cstheme="majorBidi"/>
          <w:kern w:val="0"/>
          <w:sz w:val="16"/>
          <w:szCs w:val="16"/>
          <w:lang w:val="en-US"/>
        </w:rPr>
        <w:t xml:space="preserve"> </w:t>
      </w:r>
      <w:r w:rsidR="003C21C4" w:rsidRPr="006517D3">
        <w:rPr>
          <w:rFonts w:asciiTheme="majorBidi" w:hAnsiTheme="majorBidi" w:cstheme="majorBidi"/>
          <w:kern w:val="0"/>
          <w:sz w:val="16"/>
          <w:szCs w:val="16"/>
          <w:lang w:val="en-US"/>
        </w:rPr>
        <w:t>ranges</w:t>
      </w:r>
      <w:r w:rsidRPr="006517D3">
        <w:rPr>
          <w:rFonts w:asciiTheme="majorBidi" w:hAnsiTheme="majorBidi" w:cstheme="majorBidi"/>
          <w:kern w:val="0"/>
          <w:sz w:val="16"/>
          <w:szCs w:val="16"/>
          <w:lang w:val="en-US"/>
        </w:rPr>
        <w:t xml:space="preserve"> of biomechanical problems such as muscle-driven simulations, motion prediction, parameter optimization, multiphase problems, and more. Mohammad will be under collaborative supervision with Professor M. </w:t>
      </w:r>
      <w:proofErr w:type="spellStart"/>
      <w:r w:rsidRPr="006517D3">
        <w:rPr>
          <w:rFonts w:asciiTheme="majorBidi" w:hAnsiTheme="majorBidi" w:cstheme="majorBidi"/>
          <w:kern w:val="0"/>
          <w:sz w:val="16"/>
          <w:szCs w:val="16"/>
          <w:lang w:val="en-US"/>
        </w:rPr>
        <w:t>Begon</w:t>
      </w:r>
      <w:proofErr w:type="spellEnd"/>
      <w:r w:rsidRPr="006517D3">
        <w:rPr>
          <w:rFonts w:asciiTheme="majorBidi" w:hAnsiTheme="majorBidi" w:cstheme="majorBidi"/>
          <w:kern w:val="0"/>
          <w:sz w:val="16"/>
          <w:szCs w:val="16"/>
          <w:lang w:val="en-US"/>
        </w:rPr>
        <w:t>, who oversees the optim</w:t>
      </w:r>
      <w:ins w:id="333" w:author="Mickael Begon" w:date="2023-05-11T20:16:00Z">
        <w:r w:rsidR="006517D3">
          <w:rPr>
            <w:rFonts w:asciiTheme="majorBidi" w:hAnsiTheme="majorBidi" w:cstheme="majorBidi"/>
            <w:kern w:val="0"/>
            <w:sz w:val="16"/>
            <w:szCs w:val="16"/>
            <w:lang w:val="en-US"/>
          </w:rPr>
          <w:t>al</w:t>
        </w:r>
      </w:ins>
      <w:del w:id="334" w:author="Mickael Begon" w:date="2023-05-11T20:16:00Z">
        <w:r w:rsidRPr="006517D3" w:rsidDel="006517D3">
          <w:rPr>
            <w:rFonts w:asciiTheme="majorBidi" w:hAnsiTheme="majorBidi" w:cstheme="majorBidi"/>
            <w:kern w:val="0"/>
            <w:sz w:val="16"/>
            <w:szCs w:val="16"/>
            <w:lang w:val="en-US"/>
          </w:rPr>
          <w:delText>um</w:delText>
        </w:r>
      </w:del>
      <w:r w:rsidRPr="006517D3">
        <w:rPr>
          <w:rFonts w:asciiTheme="majorBidi" w:hAnsiTheme="majorBidi" w:cstheme="majorBidi"/>
          <w:kern w:val="0"/>
          <w:sz w:val="16"/>
          <w:szCs w:val="16"/>
          <w:lang w:val="en-US"/>
        </w:rPr>
        <w:t xml:space="preserve"> control group at the S2M lab. The digital simulations for pianists that Mohammad had in mind for his idea can only be possible with the assistance of this collaboration. Under </w:t>
      </w:r>
      <w:proofErr w:type="spellStart"/>
      <w:r w:rsidRPr="006517D3">
        <w:rPr>
          <w:rFonts w:asciiTheme="majorBidi" w:hAnsiTheme="majorBidi" w:cstheme="majorBidi"/>
          <w:kern w:val="0"/>
          <w:sz w:val="16"/>
          <w:szCs w:val="16"/>
          <w:lang w:val="en-US"/>
        </w:rPr>
        <w:t>Begon's</w:t>
      </w:r>
      <w:proofErr w:type="spellEnd"/>
      <w:r w:rsidRPr="006517D3">
        <w:rPr>
          <w:rFonts w:asciiTheme="majorBidi" w:hAnsiTheme="majorBidi" w:cstheme="majorBidi"/>
          <w:kern w:val="0"/>
          <w:sz w:val="16"/>
          <w:szCs w:val="16"/>
          <w:lang w:val="en-US"/>
        </w:rPr>
        <w:t xml:space="preserve"> supervision, Mohammad will have access to valuable knowledge that will enhance his research into pianists' optimal control.</w:t>
      </w:r>
    </w:p>
    <w:p w14:paraId="4960FBD8" w14:textId="23AFB00E" w:rsidR="00846DA9" w:rsidRPr="006517D3" w:rsidDel="006517D3" w:rsidRDefault="00846DA9" w:rsidP="001A07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335" w:author="Mickael Begon" w:date="2023-05-11T20:15:00Z"/>
          <w:rFonts w:asciiTheme="majorBidi" w:hAnsiTheme="majorBidi" w:cstheme="majorBidi"/>
          <w:kern w:val="0"/>
          <w:sz w:val="16"/>
          <w:szCs w:val="16"/>
          <w:lang w:val="en-US"/>
        </w:rPr>
      </w:pPr>
    </w:p>
    <w:p w14:paraId="28AA7745" w14:textId="2601BD76" w:rsidR="001A07B4" w:rsidRPr="006517D3" w:rsidDel="006517D3" w:rsidRDefault="001A07B4" w:rsidP="00134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336" w:author="Mickael Begon" w:date="2023-05-11T20:15:00Z"/>
          <w:rFonts w:asciiTheme="majorBidi" w:hAnsiTheme="majorBidi" w:cstheme="majorBidi"/>
          <w:kern w:val="0"/>
          <w:sz w:val="16"/>
          <w:szCs w:val="16"/>
          <w:lang w:val="en-US"/>
        </w:rPr>
      </w:pPr>
    </w:p>
    <w:p w14:paraId="2EAE57D3" w14:textId="2BCE306F" w:rsidR="0082532B" w:rsidDel="006517D3" w:rsidRDefault="0082532B"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337" w:author="Mickael Begon" w:date="2023-05-11T20:15:00Z"/>
          <w:rFonts w:asciiTheme="majorBidi" w:hAnsiTheme="majorBidi" w:cstheme="majorBidi"/>
          <w:kern w:val="0"/>
          <w:sz w:val="16"/>
          <w:szCs w:val="16"/>
          <w:lang w:val="en-US"/>
        </w:rPr>
      </w:pPr>
    </w:p>
    <w:p w14:paraId="716C179C" w14:textId="2024E0A0" w:rsidR="0082532B" w:rsidDel="006517D3" w:rsidRDefault="008253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338" w:author="Mickael Begon" w:date="2023-05-11T20:15:00Z"/>
          <w:rFonts w:asciiTheme="majorBidi" w:hAnsiTheme="majorBidi" w:cstheme="majorBidi"/>
          <w:kern w:val="0"/>
          <w:sz w:val="16"/>
          <w:szCs w:val="16"/>
          <w:lang w:val="en-US"/>
        </w:rPr>
      </w:pPr>
    </w:p>
    <w:p w14:paraId="5AD2B355" w14:textId="41CA2CD9" w:rsidR="001C6DF5" w:rsidDel="006517D3" w:rsidRDefault="001C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339" w:author="Mickael Begon" w:date="2023-05-11T20:15:00Z"/>
          <w:rFonts w:asciiTheme="majorBidi" w:hAnsiTheme="majorBidi" w:cstheme="majorBidi"/>
          <w:kern w:val="0"/>
          <w:sz w:val="16"/>
          <w:szCs w:val="16"/>
          <w:lang w:val="en-US"/>
        </w:rPr>
      </w:pPr>
    </w:p>
    <w:p w14:paraId="6036A0DD" w14:textId="042748B1" w:rsidR="001C6DF5" w:rsidRPr="006517D3" w:rsidDel="006517D3" w:rsidRDefault="001C6DF5" w:rsidP="001C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del w:id="340" w:author="Mickael Begon" w:date="2023-05-11T20:15:00Z"/>
          <w:rFonts w:asciiTheme="majorBidi" w:hAnsiTheme="majorBidi" w:cstheme="majorBidi"/>
          <w:kern w:val="0"/>
          <w:sz w:val="16"/>
          <w:szCs w:val="16"/>
          <w:lang w:val="en-US"/>
        </w:rPr>
      </w:pPr>
    </w:p>
    <w:bookmarkEnd w:id="0"/>
    <w:p w14:paraId="2AC62816" w14:textId="71E65125" w:rsidR="001C6DF5" w:rsidRPr="006517D3" w:rsidRDefault="001C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sectPr w:rsidR="001C6DF5" w:rsidRPr="006517D3" w:rsidSect="00036B1D">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7" w:author="Mickael Begon" w:date="2023-05-11T20:20:00Z" w:initials="MB">
    <w:p w14:paraId="5D6B4A43" w14:textId="214099D6" w:rsidR="006517D3" w:rsidRDefault="006517D3" w:rsidP="00FE47C9">
      <w:r>
        <w:rPr>
          <w:rStyle w:val="CommentReference"/>
        </w:rPr>
        <w:annotationRef/>
      </w:r>
      <w:proofErr w:type="spellStart"/>
      <w:proofErr w:type="gramStart"/>
      <w:r>
        <w:rPr>
          <w:color w:val="000000"/>
          <w:sz w:val="20"/>
          <w:szCs w:val="20"/>
        </w:rPr>
        <w:t>why</w:t>
      </w:r>
      <w:proofErr w:type="spellEnd"/>
      <w:proofErr w:type="gramEnd"/>
      <w:r>
        <w:rPr>
          <w:color w:val="000000"/>
          <w:sz w:val="20"/>
          <w:szCs w:val="20"/>
        </w:rPr>
        <w:t xml:space="preserve"> </w:t>
      </w:r>
      <w:proofErr w:type="spellStart"/>
      <w:r>
        <w:rPr>
          <w:color w:val="000000"/>
          <w:sz w:val="20"/>
          <w:szCs w:val="20"/>
        </w:rPr>
        <w:t>both</w:t>
      </w:r>
      <w:proofErr w:type="spellEnd"/>
      <w:r>
        <w:rPr>
          <w:color w:val="000000"/>
          <w:sz w:val="20"/>
          <w:szCs w:val="20"/>
        </w:rPr>
        <w:t xml:space="preserve"> … </w:t>
      </w:r>
      <w:proofErr w:type="spellStart"/>
      <w:r>
        <w:rPr>
          <w:color w:val="000000"/>
          <w:sz w:val="20"/>
          <w:szCs w:val="20"/>
        </w:rPr>
        <w:t>confusing</w:t>
      </w:r>
      <w:proofErr w:type="spellEnd"/>
    </w:p>
  </w:comment>
  <w:comment w:id="167" w:author="Mickael Begon" w:date="2023-05-11T20:20:00Z" w:initials="MB">
    <w:p w14:paraId="23A48997" w14:textId="3BD693B9" w:rsidR="006517D3" w:rsidRDefault="006517D3" w:rsidP="00AA7395">
      <w:r>
        <w:rPr>
          <w:rStyle w:val="CommentReference"/>
        </w:rPr>
        <w:annotationRef/>
      </w:r>
      <w:proofErr w:type="spellStart"/>
      <w:r>
        <w:rPr>
          <w:color w:val="000000"/>
          <w:sz w:val="20"/>
          <w:szCs w:val="20"/>
        </w:rPr>
        <w:t>unclear</w:t>
      </w:r>
      <w:proofErr w:type="spellEnd"/>
      <w:r>
        <w:rPr>
          <w:color w:val="000000"/>
          <w:sz w:val="20"/>
          <w:szCs w:val="20"/>
        </w:rPr>
        <w:t xml:space="preserve"> for me</w:t>
      </w:r>
    </w:p>
  </w:comment>
  <w:comment w:id="296" w:author="Mickael Begon" w:date="2023-05-11T20:32:00Z" w:initials="MB">
    <w:p w14:paraId="6E516F5F" w14:textId="77777777" w:rsidR="006517D3" w:rsidRDefault="006517D3" w:rsidP="00E148DF">
      <w:r>
        <w:rPr>
          <w:rStyle w:val="CommentReference"/>
        </w:rPr>
        <w:annotationRef/>
      </w:r>
      <w:r>
        <w:rPr>
          <w:color w:val="000000"/>
          <w:sz w:val="20"/>
          <w:szCs w:val="20"/>
        </w:rPr>
        <w:t>add something about health and injury prevention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6B4A43" w15:done="0"/>
  <w15:commentEx w15:paraId="23A48997" w15:done="0"/>
  <w15:commentEx w15:paraId="6E516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CCA7" w16cex:dateUtc="2023-05-12T00:20:00Z"/>
  <w16cex:commentExtensible w16cex:durableId="2807CC8F" w16cex:dateUtc="2023-05-12T00:20:00Z"/>
  <w16cex:commentExtensible w16cex:durableId="2807CF55" w16cex:dateUtc="2023-05-12T0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6B4A43" w16cid:durableId="2807CCA7"/>
  <w16cid:commentId w16cid:paraId="23A48997" w16cid:durableId="2807CC8F"/>
  <w16cid:commentId w16cid:paraId="6E516F5F" w16cid:durableId="2807CF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D3F01"/>
    <w:multiLevelType w:val="hybridMultilevel"/>
    <w:tmpl w:val="BF8C01A4"/>
    <w:lvl w:ilvl="0" w:tplc="CC903E48">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56D11"/>
    <w:multiLevelType w:val="hybridMultilevel"/>
    <w:tmpl w:val="E39C5404"/>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567F"/>
    <w:multiLevelType w:val="hybridMultilevel"/>
    <w:tmpl w:val="2A3CBF06"/>
    <w:lvl w:ilvl="0" w:tplc="F8DA8A1E">
      <w:start w:val="1"/>
      <w:numFmt w:val="decimal"/>
      <w:lvlText w:val="%1."/>
      <w:lvlJc w:val="left"/>
      <w:pPr>
        <w:ind w:left="180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EA7EEE"/>
    <w:multiLevelType w:val="hybridMultilevel"/>
    <w:tmpl w:val="3F6C6DD8"/>
    <w:lvl w:ilvl="0" w:tplc="F8DA8A1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3A7688"/>
    <w:multiLevelType w:val="hybridMultilevel"/>
    <w:tmpl w:val="8540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0E0A"/>
    <w:multiLevelType w:val="hybridMultilevel"/>
    <w:tmpl w:val="79925270"/>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7236641">
    <w:abstractNumId w:val="0"/>
  </w:num>
  <w:num w:numId="2" w16cid:durableId="465245364">
    <w:abstractNumId w:val="3"/>
  </w:num>
  <w:num w:numId="3" w16cid:durableId="1756827116">
    <w:abstractNumId w:val="2"/>
  </w:num>
  <w:num w:numId="4" w16cid:durableId="758252391">
    <w:abstractNumId w:val="4"/>
  </w:num>
  <w:num w:numId="5" w16cid:durableId="1569610405">
    <w:abstractNumId w:val="5"/>
  </w:num>
  <w:num w:numId="6" w16cid:durableId="1658343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ali Shahiri">
    <w15:presenceInfo w15:providerId="Windows Live" w15:userId="2bdf6bc4e9740268"/>
  </w15:person>
  <w15:person w15:author="Mickael Begon">
    <w15:presenceInfo w15:providerId="AD" w15:userId="S::mickael.begon@umontreal.ca::5e286564-5b8d-4f56-972c-c58137693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08"/>
    <w:rsid w:val="00010027"/>
    <w:rsid w:val="0004219E"/>
    <w:rsid w:val="0004590E"/>
    <w:rsid w:val="00052434"/>
    <w:rsid w:val="00065489"/>
    <w:rsid w:val="0006722D"/>
    <w:rsid w:val="0009422B"/>
    <w:rsid w:val="000C68EB"/>
    <w:rsid w:val="001023B9"/>
    <w:rsid w:val="0013333A"/>
    <w:rsid w:val="0013408B"/>
    <w:rsid w:val="001A07B4"/>
    <w:rsid w:val="001B106B"/>
    <w:rsid w:val="001B6328"/>
    <w:rsid w:val="001C59E8"/>
    <w:rsid w:val="001C6DF5"/>
    <w:rsid w:val="001D372D"/>
    <w:rsid w:val="001D3B9E"/>
    <w:rsid w:val="001F70F1"/>
    <w:rsid w:val="002009CA"/>
    <w:rsid w:val="00221380"/>
    <w:rsid w:val="00236869"/>
    <w:rsid w:val="002A5437"/>
    <w:rsid w:val="002B68CA"/>
    <w:rsid w:val="002E11D5"/>
    <w:rsid w:val="002F0429"/>
    <w:rsid w:val="002F5C6F"/>
    <w:rsid w:val="003229C3"/>
    <w:rsid w:val="003B7BA4"/>
    <w:rsid w:val="003C21C4"/>
    <w:rsid w:val="003F648C"/>
    <w:rsid w:val="004619BC"/>
    <w:rsid w:val="00482BA4"/>
    <w:rsid w:val="004B4686"/>
    <w:rsid w:val="00532E89"/>
    <w:rsid w:val="0054263D"/>
    <w:rsid w:val="00556A8B"/>
    <w:rsid w:val="00567E74"/>
    <w:rsid w:val="0058281D"/>
    <w:rsid w:val="005B6AD7"/>
    <w:rsid w:val="005D25FC"/>
    <w:rsid w:val="00601F76"/>
    <w:rsid w:val="006517D3"/>
    <w:rsid w:val="00660986"/>
    <w:rsid w:val="00664392"/>
    <w:rsid w:val="006A6B01"/>
    <w:rsid w:val="006D610C"/>
    <w:rsid w:val="006E05DD"/>
    <w:rsid w:val="00711E84"/>
    <w:rsid w:val="007322B0"/>
    <w:rsid w:val="00764193"/>
    <w:rsid w:val="00783F40"/>
    <w:rsid w:val="00793B99"/>
    <w:rsid w:val="007B645D"/>
    <w:rsid w:val="007D3F70"/>
    <w:rsid w:val="007E1A7D"/>
    <w:rsid w:val="008049FE"/>
    <w:rsid w:val="00814D44"/>
    <w:rsid w:val="0082532B"/>
    <w:rsid w:val="00846DA9"/>
    <w:rsid w:val="00891EC0"/>
    <w:rsid w:val="008947D7"/>
    <w:rsid w:val="008C3E34"/>
    <w:rsid w:val="009312C1"/>
    <w:rsid w:val="00954715"/>
    <w:rsid w:val="00962F57"/>
    <w:rsid w:val="00973DDF"/>
    <w:rsid w:val="009E1CA0"/>
    <w:rsid w:val="00A0041F"/>
    <w:rsid w:val="00A23654"/>
    <w:rsid w:val="00A856E9"/>
    <w:rsid w:val="00AF475E"/>
    <w:rsid w:val="00B365F7"/>
    <w:rsid w:val="00B77130"/>
    <w:rsid w:val="00BE2768"/>
    <w:rsid w:val="00BF1B7F"/>
    <w:rsid w:val="00BF351E"/>
    <w:rsid w:val="00C25AF6"/>
    <w:rsid w:val="00C47C9E"/>
    <w:rsid w:val="00C564F2"/>
    <w:rsid w:val="00C80D34"/>
    <w:rsid w:val="00C87E78"/>
    <w:rsid w:val="00CD469D"/>
    <w:rsid w:val="00CF0B53"/>
    <w:rsid w:val="00CF4DC7"/>
    <w:rsid w:val="00D20561"/>
    <w:rsid w:val="00D227EE"/>
    <w:rsid w:val="00D303C6"/>
    <w:rsid w:val="00D327B0"/>
    <w:rsid w:val="00D54908"/>
    <w:rsid w:val="00D57E72"/>
    <w:rsid w:val="00D665CD"/>
    <w:rsid w:val="00D92866"/>
    <w:rsid w:val="00D9541F"/>
    <w:rsid w:val="00D96C87"/>
    <w:rsid w:val="00DA7980"/>
    <w:rsid w:val="00DE21D4"/>
    <w:rsid w:val="00E2140A"/>
    <w:rsid w:val="00E27185"/>
    <w:rsid w:val="00E85B83"/>
    <w:rsid w:val="00EC6589"/>
    <w:rsid w:val="00EE72BF"/>
    <w:rsid w:val="00F4177F"/>
    <w:rsid w:val="00F53CA2"/>
    <w:rsid w:val="00F5574C"/>
    <w:rsid w:val="00F943EA"/>
    <w:rsid w:val="00FA42B2"/>
    <w:rsid w:val="00FD2A15"/>
    <w:rsid w:val="00FE11D5"/>
    <w:rsid w:val="00FE3B1C"/>
    <w:rsid w:val="00FF3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38B7"/>
  <w15:chartTrackingRefBased/>
  <w15:docId w15:val="{B47A72D2-AD1A-41BE-9263-E31DC7E3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08"/>
    <w:pPr>
      <w:spacing w:after="0" w:line="240" w:lineRule="auto"/>
    </w:pPr>
    <w:rPr>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23654"/>
  </w:style>
  <w:style w:type="paragraph" w:styleId="NormalWeb">
    <w:name w:val="Normal (Web)"/>
    <w:basedOn w:val="Normal"/>
    <w:uiPriority w:val="99"/>
    <w:semiHidden/>
    <w:unhideWhenUsed/>
    <w:rsid w:val="002F5C6F"/>
    <w:pPr>
      <w:spacing w:before="100" w:beforeAutospacing="1" w:after="100" w:afterAutospacing="1"/>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5B6AD7"/>
    <w:pPr>
      <w:ind w:left="720"/>
      <w:contextualSpacing/>
    </w:pPr>
  </w:style>
  <w:style w:type="character" w:customStyle="1" w:styleId="highlight">
    <w:name w:val="highlight"/>
    <w:basedOn w:val="DefaultParagraphFont"/>
    <w:rsid w:val="00783F40"/>
  </w:style>
  <w:style w:type="paragraph" w:styleId="z-TopofForm">
    <w:name w:val="HTML Top of Form"/>
    <w:basedOn w:val="Normal"/>
    <w:next w:val="Normal"/>
    <w:link w:val="z-TopofFormChar"/>
    <w:hidden/>
    <w:uiPriority w:val="99"/>
    <w:semiHidden/>
    <w:unhideWhenUsed/>
    <w:rsid w:val="001C6DF5"/>
    <w:pPr>
      <w:pBdr>
        <w:bottom w:val="single" w:sz="6" w:space="1" w:color="auto"/>
      </w:pBdr>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1C6DF5"/>
    <w:rPr>
      <w:rFonts w:ascii="Arial" w:eastAsia="Times New Roman" w:hAnsi="Arial" w:cs="Arial"/>
      <w:vanish/>
      <w:kern w:val="0"/>
      <w:sz w:val="16"/>
      <w:szCs w:val="16"/>
      <w14:ligatures w14:val="none"/>
    </w:rPr>
  </w:style>
  <w:style w:type="paragraph" w:styleId="Revision">
    <w:name w:val="Revision"/>
    <w:hidden/>
    <w:uiPriority w:val="99"/>
    <w:semiHidden/>
    <w:rsid w:val="006517D3"/>
    <w:pPr>
      <w:spacing w:after="0" w:line="240" w:lineRule="auto"/>
    </w:pPr>
    <w:rPr>
      <w:sz w:val="24"/>
      <w:szCs w:val="24"/>
      <w:lang w:val="fr-CA"/>
    </w:rPr>
  </w:style>
  <w:style w:type="character" w:styleId="CommentReference">
    <w:name w:val="annotation reference"/>
    <w:basedOn w:val="DefaultParagraphFont"/>
    <w:uiPriority w:val="99"/>
    <w:semiHidden/>
    <w:unhideWhenUsed/>
    <w:rsid w:val="006517D3"/>
    <w:rPr>
      <w:sz w:val="16"/>
      <w:szCs w:val="16"/>
    </w:rPr>
  </w:style>
  <w:style w:type="paragraph" w:styleId="CommentText">
    <w:name w:val="annotation text"/>
    <w:basedOn w:val="Normal"/>
    <w:link w:val="CommentTextChar"/>
    <w:uiPriority w:val="99"/>
    <w:semiHidden/>
    <w:unhideWhenUsed/>
    <w:rsid w:val="006517D3"/>
    <w:rPr>
      <w:sz w:val="20"/>
      <w:szCs w:val="20"/>
    </w:rPr>
  </w:style>
  <w:style w:type="character" w:customStyle="1" w:styleId="CommentTextChar">
    <w:name w:val="Comment Text Char"/>
    <w:basedOn w:val="DefaultParagraphFont"/>
    <w:link w:val="CommentText"/>
    <w:uiPriority w:val="99"/>
    <w:semiHidden/>
    <w:rsid w:val="006517D3"/>
    <w:rPr>
      <w:sz w:val="20"/>
      <w:szCs w:val="20"/>
      <w:lang w:val="fr-CA"/>
    </w:rPr>
  </w:style>
  <w:style w:type="paragraph" w:styleId="CommentSubject">
    <w:name w:val="annotation subject"/>
    <w:basedOn w:val="CommentText"/>
    <w:next w:val="CommentText"/>
    <w:link w:val="CommentSubjectChar"/>
    <w:uiPriority w:val="99"/>
    <w:semiHidden/>
    <w:unhideWhenUsed/>
    <w:rsid w:val="006517D3"/>
    <w:rPr>
      <w:b/>
      <w:bCs/>
    </w:rPr>
  </w:style>
  <w:style w:type="character" w:customStyle="1" w:styleId="CommentSubjectChar">
    <w:name w:val="Comment Subject Char"/>
    <w:basedOn w:val="CommentTextChar"/>
    <w:link w:val="CommentSubject"/>
    <w:uiPriority w:val="99"/>
    <w:semiHidden/>
    <w:rsid w:val="006517D3"/>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4407">
      <w:bodyDiv w:val="1"/>
      <w:marLeft w:val="0"/>
      <w:marRight w:val="0"/>
      <w:marTop w:val="0"/>
      <w:marBottom w:val="0"/>
      <w:divBdr>
        <w:top w:val="none" w:sz="0" w:space="0" w:color="auto"/>
        <w:left w:val="none" w:sz="0" w:space="0" w:color="auto"/>
        <w:bottom w:val="none" w:sz="0" w:space="0" w:color="auto"/>
        <w:right w:val="none" w:sz="0" w:space="0" w:color="auto"/>
      </w:divBdr>
      <w:divsChild>
        <w:div w:id="1234664554">
          <w:marLeft w:val="0"/>
          <w:marRight w:val="0"/>
          <w:marTop w:val="0"/>
          <w:marBottom w:val="0"/>
          <w:divBdr>
            <w:top w:val="single" w:sz="2" w:space="0" w:color="D9D9E3"/>
            <w:left w:val="single" w:sz="2" w:space="0" w:color="D9D9E3"/>
            <w:bottom w:val="single" w:sz="2" w:space="0" w:color="D9D9E3"/>
            <w:right w:val="single" w:sz="2" w:space="0" w:color="D9D9E3"/>
          </w:divBdr>
          <w:divsChild>
            <w:div w:id="533931379">
              <w:marLeft w:val="0"/>
              <w:marRight w:val="0"/>
              <w:marTop w:val="0"/>
              <w:marBottom w:val="0"/>
              <w:divBdr>
                <w:top w:val="single" w:sz="2" w:space="0" w:color="D9D9E3"/>
                <w:left w:val="single" w:sz="2" w:space="0" w:color="D9D9E3"/>
                <w:bottom w:val="single" w:sz="2" w:space="0" w:color="D9D9E3"/>
                <w:right w:val="single" w:sz="2" w:space="0" w:color="D9D9E3"/>
              </w:divBdr>
              <w:divsChild>
                <w:div w:id="1793019006">
                  <w:marLeft w:val="0"/>
                  <w:marRight w:val="0"/>
                  <w:marTop w:val="0"/>
                  <w:marBottom w:val="0"/>
                  <w:divBdr>
                    <w:top w:val="single" w:sz="2" w:space="0" w:color="D9D9E3"/>
                    <w:left w:val="single" w:sz="2" w:space="0" w:color="D9D9E3"/>
                    <w:bottom w:val="single" w:sz="2" w:space="0" w:color="D9D9E3"/>
                    <w:right w:val="single" w:sz="2" w:space="0" w:color="D9D9E3"/>
                  </w:divBdr>
                  <w:divsChild>
                    <w:div w:id="119306041">
                      <w:marLeft w:val="0"/>
                      <w:marRight w:val="0"/>
                      <w:marTop w:val="0"/>
                      <w:marBottom w:val="0"/>
                      <w:divBdr>
                        <w:top w:val="single" w:sz="2" w:space="0" w:color="D9D9E3"/>
                        <w:left w:val="single" w:sz="2" w:space="0" w:color="D9D9E3"/>
                        <w:bottom w:val="single" w:sz="2" w:space="0" w:color="D9D9E3"/>
                        <w:right w:val="single" w:sz="2" w:space="0" w:color="D9D9E3"/>
                      </w:divBdr>
                      <w:divsChild>
                        <w:div w:id="117647986">
                          <w:marLeft w:val="0"/>
                          <w:marRight w:val="0"/>
                          <w:marTop w:val="0"/>
                          <w:marBottom w:val="0"/>
                          <w:divBdr>
                            <w:top w:val="single" w:sz="2" w:space="0" w:color="auto"/>
                            <w:left w:val="single" w:sz="2" w:space="0" w:color="auto"/>
                            <w:bottom w:val="single" w:sz="6" w:space="0" w:color="auto"/>
                            <w:right w:val="single" w:sz="2" w:space="0" w:color="auto"/>
                          </w:divBdr>
                          <w:divsChild>
                            <w:div w:id="1088698942">
                              <w:marLeft w:val="0"/>
                              <w:marRight w:val="0"/>
                              <w:marTop w:val="100"/>
                              <w:marBottom w:val="100"/>
                              <w:divBdr>
                                <w:top w:val="single" w:sz="2" w:space="0" w:color="D9D9E3"/>
                                <w:left w:val="single" w:sz="2" w:space="0" w:color="D9D9E3"/>
                                <w:bottom w:val="single" w:sz="2" w:space="0" w:color="D9D9E3"/>
                                <w:right w:val="single" w:sz="2" w:space="0" w:color="D9D9E3"/>
                              </w:divBdr>
                              <w:divsChild>
                                <w:div w:id="778337831">
                                  <w:marLeft w:val="0"/>
                                  <w:marRight w:val="0"/>
                                  <w:marTop w:val="0"/>
                                  <w:marBottom w:val="0"/>
                                  <w:divBdr>
                                    <w:top w:val="single" w:sz="2" w:space="0" w:color="D9D9E3"/>
                                    <w:left w:val="single" w:sz="2" w:space="0" w:color="D9D9E3"/>
                                    <w:bottom w:val="single" w:sz="2" w:space="0" w:color="D9D9E3"/>
                                    <w:right w:val="single" w:sz="2" w:space="0" w:color="D9D9E3"/>
                                  </w:divBdr>
                                  <w:divsChild>
                                    <w:div w:id="417556435">
                                      <w:marLeft w:val="0"/>
                                      <w:marRight w:val="0"/>
                                      <w:marTop w:val="0"/>
                                      <w:marBottom w:val="0"/>
                                      <w:divBdr>
                                        <w:top w:val="single" w:sz="2" w:space="0" w:color="D9D9E3"/>
                                        <w:left w:val="single" w:sz="2" w:space="0" w:color="D9D9E3"/>
                                        <w:bottom w:val="single" w:sz="2" w:space="0" w:color="D9D9E3"/>
                                        <w:right w:val="single" w:sz="2" w:space="0" w:color="D9D9E3"/>
                                      </w:divBdr>
                                      <w:divsChild>
                                        <w:div w:id="1826359070">
                                          <w:marLeft w:val="0"/>
                                          <w:marRight w:val="0"/>
                                          <w:marTop w:val="0"/>
                                          <w:marBottom w:val="0"/>
                                          <w:divBdr>
                                            <w:top w:val="single" w:sz="2" w:space="0" w:color="D9D9E3"/>
                                            <w:left w:val="single" w:sz="2" w:space="0" w:color="D9D9E3"/>
                                            <w:bottom w:val="single" w:sz="2" w:space="0" w:color="D9D9E3"/>
                                            <w:right w:val="single" w:sz="2" w:space="0" w:color="D9D9E3"/>
                                          </w:divBdr>
                                          <w:divsChild>
                                            <w:div w:id="108102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1675073">
                          <w:marLeft w:val="0"/>
                          <w:marRight w:val="0"/>
                          <w:marTop w:val="0"/>
                          <w:marBottom w:val="0"/>
                          <w:divBdr>
                            <w:top w:val="single" w:sz="2" w:space="0" w:color="auto"/>
                            <w:left w:val="single" w:sz="2" w:space="0" w:color="auto"/>
                            <w:bottom w:val="single" w:sz="6" w:space="0" w:color="auto"/>
                            <w:right w:val="single" w:sz="2" w:space="0" w:color="auto"/>
                          </w:divBdr>
                          <w:divsChild>
                            <w:div w:id="2017613277">
                              <w:marLeft w:val="0"/>
                              <w:marRight w:val="0"/>
                              <w:marTop w:val="100"/>
                              <w:marBottom w:val="100"/>
                              <w:divBdr>
                                <w:top w:val="single" w:sz="2" w:space="0" w:color="D9D9E3"/>
                                <w:left w:val="single" w:sz="2" w:space="0" w:color="D9D9E3"/>
                                <w:bottom w:val="single" w:sz="2" w:space="0" w:color="D9D9E3"/>
                                <w:right w:val="single" w:sz="2" w:space="0" w:color="D9D9E3"/>
                              </w:divBdr>
                              <w:divsChild>
                                <w:div w:id="492257916">
                                  <w:marLeft w:val="0"/>
                                  <w:marRight w:val="0"/>
                                  <w:marTop w:val="0"/>
                                  <w:marBottom w:val="0"/>
                                  <w:divBdr>
                                    <w:top w:val="single" w:sz="2" w:space="0" w:color="D9D9E3"/>
                                    <w:left w:val="single" w:sz="2" w:space="0" w:color="D9D9E3"/>
                                    <w:bottom w:val="single" w:sz="2" w:space="0" w:color="D9D9E3"/>
                                    <w:right w:val="single" w:sz="2" w:space="0" w:color="D9D9E3"/>
                                  </w:divBdr>
                                  <w:divsChild>
                                    <w:div w:id="82193298">
                                      <w:marLeft w:val="0"/>
                                      <w:marRight w:val="0"/>
                                      <w:marTop w:val="0"/>
                                      <w:marBottom w:val="0"/>
                                      <w:divBdr>
                                        <w:top w:val="single" w:sz="2" w:space="0" w:color="D9D9E3"/>
                                        <w:left w:val="single" w:sz="2" w:space="0" w:color="D9D9E3"/>
                                        <w:bottom w:val="single" w:sz="2" w:space="0" w:color="D9D9E3"/>
                                        <w:right w:val="single" w:sz="2" w:space="0" w:color="D9D9E3"/>
                                      </w:divBdr>
                                      <w:divsChild>
                                        <w:div w:id="180827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334978">
                                  <w:marLeft w:val="0"/>
                                  <w:marRight w:val="0"/>
                                  <w:marTop w:val="0"/>
                                  <w:marBottom w:val="0"/>
                                  <w:divBdr>
                                    <w:top w:val="single" w:sz="2" w:space="0" w:color="D9D9E3"/>
                                    <w:left w:val="single" w:sz="2" w:space="0" w:color="D9D9E3"/>
                                    <w:bottom w:val="single" w:sz="2" w:space="0" w:color="D9D9E3"/>
                                    <w:right w:val="single" w:sz="2" w:space="0" w:color="D9D9E3"/>
                                  </w:divBdr>
                                  <w:divsChild>
                                    <w:div w:id="1791363051">
                                      <w:marLeft w:val="0"/>
                                      <w:marRight w:val="0"/>
                                      <w:marTop w:val="0"/>
                                      <w:marBottom w:val="0"/>
                                      <w:divBdr>
                                        <w:top w:val="single" w:sz="2" w:space="0" w:color="D9D9E3"/>
                                        <w:left w:val="single" w:sz="2" w:space="0" w:color="D9D9E3"/>
                                        <w:bottom w:val="single" w:sz="2" w:space="0" w:color="D9D9E3"/>
                                        <w:right w:val="single" w:sz="2" w:space="0" w:color="D9D9E3"/>
                                      </w:divBdr>
                                      <w:divsChild>
                                        <w:div w:id="546992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9095748">
                          <w:marLeft w:val="0"/>
                          <w:marRight w:val="0"/>
                          <w:marTop w:val="0"/>
                          <w:marBottom w:val="0"/>
                          <w:divBdr>
                            <w:top w:val="single" w:sz="2" w:space="0" w:color="auto"/>
                            <w:left w:val="single" w:sz="2" w:space="0" w:color="auto"/>
                            <w:bottom w:val="single" w:sz="6" w:space="0" w:color="auto"/>
                            <w:right w:val="single" w:sz="2" w:space="0" w:color="auto"/>
                          </w:divBdr>
                          <w:divsChild>
                            <w:div w:id="205785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6193124">
                                  <w:marLeft w:val="0"/>
                                  <w:marRight w:val="0"/>
                                  <w:marTop w:val="0"/>
                                  <w:marBottom w:val="0"/>
                                  <w:divBdr>
                                    <w:top w:val="single" w:sz="2" w:space="0" w:color="D9D9E3"/>
                                    <w:left w:val="single" w:sz="2" w:space="0" w:color="D9D9E3"/>
                                    <w:bottom w:val="single" w:sz="2" w:space="0" w:color="D9D9E3"/>
                                    <w:right w:val="single" w:sz="2" w:space="0" w:color="D9D9E3"/>
                                  </w:divBdr>
                                  <w:divsChild>
                                    <w:div w:id="805896940">
                                      <w:marLeft w:val="0"/>
                                      <w:marRight w:val="0"/>
                                      <w:marTop w:val="0"/>
                                      <w:marBottom w:val="0"/>
                                      <w:divBdr>
                                        <w:top w:val="single" w:sz="2" w:space="0" w:color="D9D9E3"/>
                                        <w:left w:val="single" w:sz="2" w:space="0" w:color="D9D9E3"/>
                                        <w:bottom w:val="single" w:sz="2" w:space="0" w:color="D9D9E3"/>
                                        <w:right w:val="single" w:sz="2" w:space="0" w:color="D9D9E3"/>
                                      </w:divBdr>
                                      <w:divsChild>
                                        <w:div w:id="162477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351204">
                                  <w:marLeft w:val="0"/>
                                  <w:marRight w:val="0"/>
                                  <w:marTop w:val="0"/>
                                  <w:marBottom w:val="0"/>
                                  <w:divBdr>
                                    <w:top w:val="single" w:sz="2" w:space="0" w:color="D9D9E3"/>
                                    <w:left w:val="single" w:sz="2" w:space="0" w:color="D9D9E3"/>
                                    <w:bottom w:val="single" w:sz="2" w:space="0" w:color="D9D9E3"/>
                                    <w:right w:val="single" w:sz="2" w:space="0" w:color="D9D9E3"/>
                                  </w:divBdr>
                                  <w:divsChild>
                                    <w:div w:id="1047610162">
                                      <w:marLeft w:val="0"/>
                                      <w:marRight w:val="0"/>
                                      <w:marTop w:val="0"/>
                                      <w:marBottom w:val="0"/>
                                      <w:divBdr>
                                        <w:top w:val="single" w:sz="2" w:space="0" w:color="D9D9E3"/>
                                        <w:left w:val="single" w:sz="2" w:space="0" w:color="D9D9E3"/>
                                        <w:bottom w:val="single" w:sz="2" w:space="0" w:color="D9D9E3"/>
                                        <w:right w:val="single" w:sz="2" w:space="0" w:color="D9D9E3"/>
                                      </w:divBdr>
                                      <w:divsChild>
                                        <w:div w:id="1768691772">
                                          <w:marLeft w:val="0"/>
                                          <w:marRight w:val="0"/>
                                          <w:marTop w:val="0"/>
                                          <w:marBottom w:val="0"/>
                                          <w:divBdr>
                                            <w:top w:val="single" w:sz="2" w:space="0" w:color="D9D9E3"/>
                                            <w:left w:val="single" w:sz="2" w:space="0" w:color="D9D9E3"/>
                                            <w:bottom w:val="single" w:sz="2" w:space="0" w:color="D9D9E3"/>
                                            <w:right w:val="single" w:sz="2" w:space="0" w:color="D9D9E3"/>
                                          </w:divBdr>
                                          <w:divsChild>
                                            <w:div w:id="302657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08003">
                          <w:marLeft w:val="0"/>
                          <w:marRight w:val="0"/>
                          <w:marTop w:val="0"/>
                          <w:marBottom w:val="0"/>
                          <w:divBdr>
                            <w:top w:val="single" w:sz="2" w:space="0" w:color="auto"/>
                            <w:left w:val="single" w:sz="2" w:space="0" w:color="auto"/>
                            <w:bottom w:val="single" w:sz="6" w:space="0" w:color="auto"/>
                            <w:right w:val="single" w:sz="2" w:space="0" w:color="auto"/>
                          </w:divBdr>
                          <w:divsChild>
                            <w:div w:id="118830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894753">
                                  <w:marLeft w:val="0"/>
                                  <w:marRight w:val="0"/>
                                  <w:marTop w:val="0"/>
                                  <w:marBottom w:val="0"/>
                                  <w:divBdr>
                                    <w:top w:val="single" w:sz="2" w:space="0" w:color="D9D9E3"/>
                                    <w:left w:val="single" w:sz="2" w:space="0" w:color="D9D9E3"/>
                                    <w:bottom w:val="single" w:sz="2" w:space="0" w:color="D9D9E3"/>
                                    <w:right w:val="single" w:sz="2" w:space="0" w:color="D9D9E3"/>
                                  </w:divBdr>
                                  <w:divsChild>
                                    <w:div w:id="1642997187">
                                      <w:marLeft w:val="0"/>
                                      <w:marRight w:val="0"/>
                                      <w:marTop w:val="0"/>
                                      <w:marBottom w:val="0"/>
                                      <w:divBdr>
                                        <w:top w:val="single" w:sz="2" w:space="0" w:color="D9D9E3"/>
                                        <w:left w:val="single" w:sz="2" w:space="0" w:color="D9D9E3"/>
                                        <w:bottom w:val="single" w:sz="2" w:space="0" w:color="D9D9E3"/>
                                        <w:right w:val="single" w:sz="2" w:space="0" w:color="D9D9E3"/>
                                      </w:divBdr>
                                      <w:divsChild>
                                        <w:div w:id="118208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395311">
                                  <w:marLeft w:val="0"/>
                                  <w:marRight w:val="0"/>
                                  <w:marTop w:val="0"/>
                                  <w:marBottom w:val="0"/>
                                  <w:divBdr>
                                    <w:top w:val="single" w:sz="2" w:space="0" w:color="D9D9E3"/>
                                    <w:left w:val="single" w:sz="2" w:space="0" w:color="D9D9E3"/>
                                    <w:bottom w:val="single" w:sz="2" w:space="0" w:color="D9D9E3"/>
                                    <w:right w:val="single" w:sz="2" w:space="0" w:color="D9D9E3"/>
                                  </w:divBdr>
                                  <w:divsChild>
                                    <w:div w:id="1714688662">
                                      <w:marLeft w:val="0"/>
                                      <w:marRight w:val="0"/>
                                      <w:marTop w:val="0"/>
                                      <w:marBottom w:val="0"/>
                                      <w:divBdr>
                                        <w:top w:val="single" w:sz="2" w:space="0" w:color="D9D9E3"/>
                                        <w:left w:val="single" w:sz="2" w:space="0" w:color="D9D9E3"/>
                                        <w:bottom w:val="single" w:sz="2" w:space="0" w:color="D9D9E3"/>
                                        <w:right w:val="single" w:sz="2" w:space="0" w:color="D9D9E3"/>
                                      </w:divBdr>
                                      <w:divsChild>
                                        <w:div w:id="167017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739111">
                          <w:marLeft w:val="0"/>
                          <w:marRight w:val="0"/>
                          <w:marTop w:val="0"/>
                          <w:marBottom w:val="0"/>
                          <w:divBdr>
                            <w:top w:val="single" w:sz="2" w:space="0" w:color="auto"/>
                            <w:left w:val="single" w:sz="2" w:space="0" w:color="auto"/>
                            <w:bottom w:val="single" w:sz="6" w:space="0" w:color="auto"/>
                            <w:right w:val="single" w:sz="2" w:space="0" w:color="auto"/>
                          </w:divBdr>
                          <w:divsChild>
                            <w:div w:id="1457677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841069">
                                  <w:marLeft w:val="0"/>
                                  <w:marRight w:val="0"/>
                                  <w:marTop w:val="0"/>
                                  <w:marBottom w:val="0"/>
                                  <w:divBdr>
                                    <w:top w:val="single" w:sz="2" w:space="0" w:color="D9D9E3"/>
                                    <w:left w:val="single" w:sz="2" w:space="0" w:color="D9D9E3"/>
                                    <w:bottom w:val="single" w:sz="2" w:space="0" w:color="D9D9E3"/>
                                    <w:right w:val="single" w:sz="2" w:space="0" w:color="D9D9E3"/>
                                  </w:divBdr>
                                  <w:divsChild>
                                    <w:div w:id="1853109080">
                                      <w:marLeft w:val="0"/>
                                      <w:marRight w:val="0"/>
                                      <w:marTop w:val="0"/>
                                      <w:marBottom w:val="0"/>
                                      <w:divBdr>
                                        <w:top w:val="single" w:sz="2" w:space="0" w:color="D9D9E3"/>
                                        <w:left w:val="single" w:sz="2" w:space="0" w:color="D9D9E3"/>
                                        <w:bottom w:val="single" w:sz="2" w:space="0" w:color="D9D9E3"/>
                                        <w:right w:val="single" w:sz="2" w:space="0" w:color="D9D9E3"/>
                                      </w:divBdr>
                                      <w:divsChild>
                                        <w:div w:id="34151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6501006">
                                  <w:marLeft w:val="0"/>
                                  <w:marRight w:val="0"/>
                                  <w:marTop w:val="0"/>
                                  <w:marBottom w:val="0"/>
                                  <w:divBdr>
                                    <w:top w:val="single" w:sz="2" w:space="0" w:color="D9D9E3"/>
                                    <w:left w:val="single" w:sz="2" w:space="0" w:color="D9D9E3"/>
                                    <w:bottom w:val="single" w:sz="2" w:space="0" w:color="D9D9E3"/>
                                    <w:right w:val="single" w:sz="2" w:space="0" w:color="D9D9E3"/>
                                  </w:divBdr>
                                  <w:divsChild>
                                    <w:div w:id="1772357408">
                                      <w:marLeft w:val="0"/>
                                      <w:marRight w:val="0"/>
                                      <w:marTop w:val="0"/>
                                      <w:marBottom w:val="0"/>
                                      <w:divBdr>
                                        <w:top w:val="single" w:sz="2" w:space="0" w:color="D9D9E3"/>
                                        <w:left w:val="single" w:sz="2" w:space="0" w:color="D9D9E3"/>
                                        <w:bottom w:val="single" w:sz="2" w:space="0" w:color="D9D9E3"/>
                                        <w:right w:val="single" w:sz="2" w:space="0" w:color="D9D9E3"/>
                                      </w:divBdr>
                                      <w:divsChild>
                                        <w:div w:id="894050586">
                                          <w:marLeft w:val="0"/>
                                          <w:marRight w:val="0"/>
                                          <w:marTop w:val="0"/>
                                          <w:marBottom w:val="0"/>
                                          <w:divBdr>
                                            <w:top w:val="single" w:sz="2" w:space="0" w:color="D9D9E3"/>
                                            <w:left w:val="single" w:sz="2" w:space="0" w:color="D9D9E3"/>
                                            <w:bottom w:val="single" w:sz="2" w:space="0" w:color="D9D9E3"/>
                                            <w:right w:val="single" w:sz="2" w:space="0" w:color="D9D9E3"/>
                                          </w:divBdr>
                                          <w:divsChild>
                                            <w:div w:id="135071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023009">
          <w:marLeft w:val="0"/>
          <w:marRight w:val="0"/>
          <w:marTop w:val="0"/>
          <w:marBottom w:val="0"/>
          <w:divBdr>
            <w:top w:val="none" w:sz="0" w:space="0" w:color="auto"/>
            <w:left w:val="none" w:sz="0" w:space="0" w:color="auto"/>
            <w:bottom w:val="none" w:sz="0" w:space="0" w:color="auto"/>
            <w:right w:val="none" w:sz="0" w:space="0" w:color="auto"/>
          </w:divBdr>
        </w:div>
      </w:divsChild>
    </w:div>
    <w:div w:id="931014040">
      <w:bodyDiv w:val="1"/>
      <w:marLeft w:val="0"/>
      <w:marRight w:val="0"/>
      <w:marTop w:val="0"/>
      <w:marBottom w:val="0"/>
      <w:divBdr>
        <w:top w:val="none" w:sz="0" w:space="0" w:color="auto"/>
        <w:left w:val="none" w:sz="0" w:space="0" w:color="auto"/>
        <w:bottom w:val="none" w:sz="0" w:space="0" w:color="auto"/>
        <w:right w:val="none" w:sz="0" w:space="0" w:color="auto"/>
      </w:divBdr>
    </w:div>
    <w:div w:id="1632904030">
      <w:bodyDiv w:val="1"/>
      <w:marLeft w:val="0"/>
      <w:marRight w:val="0"/>
      <w:marTop w:val="0"/>
      <w:marBottom w:val="0"/>
      <w:divBdr>
        <w:top w:val="none" w:sz="0" w:space="0" w:color="auto"/>
        <w:left w:val="none" w:sz="0" w:space="0" w:color="auto"/>
        <w:bottom w:val="none" w:sz="0" w:space="0" w:color="auto"/>
        <w:right w:val="none" w:sz="0" w:space="0" w:color="auto"/>
      </w:divBdr>
      <w:divsChild>
        <w:div w:id="2038770243">
          <w:marLeft w:val="0"/>
          <w:marRight w:val="0"/>
          <w:marTop w:val="0"/>
          <w:marBottom w:val="0"/>
          <w:divBdr>
            <w:top w:val="single" w:sz="2" w:space="0" w:color="auto"/>
            <w:left w:val="single" w:sz="2" w:space="0" w:color="auto"/>
            <w:bottom w:val="single" w:sz="6" w:space="0" w:color="auto"/>
            <w:right w:val="single" w:sz="2" w:space="0" w:color="auto"/>
          </w:divBdr>
          <w:divsChild>
            <w:div w:id="64790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345433">
                  <w:marLeft w:val="0"/>
                  <w:marRight w:val="0"/>
                  <w:marTop w:val="0"/>
                  <w:marBottom w:val="0"/>
                  <w:divBdr>
                    <w:top w:val="single" w:sz="2" w:space="0" w:color="D9D9E3"/>
                    <w:left w:val="single" w:sz="2" w:space="0" w:color="D9D9E3"/>
                    <w:bottom w:val="single" w:sz="2" w:space="0" w:color="D9D9E3"/>
                    <w:right w:val="single" w:sz="2" w:space="0" w:color="D9D9E3"/>
                  </w:divBdr>
                  <w:divsChild>
                    <w:div w:id="933129573">
                      <w:marLeft w:val="0"/>
                      <w:marRight w:val="0"/>
                      <w:marTop w:val="0"/>
                      <w:marBottom w:val="0"/>
                      <w:divBdr>
                        <w:top w:val="single" w:sz="2" w:space="0" w:color="D9D9E3"/>
                        <w:left w:val="single" w:sz="2" w:space="0" w:color="D9D9E3"/>
                        <w:bottom w:val="single" w:sz="2" w:space="0" w:color="D9D9E3"/>
                        <w:right w:val="single" w:sz="2" w:space="0" w:color="D9D9E3"/>
                      </w:divBdr>
                      <w:divsChild>
                        <w:div w:id="151529012">
                          <w:marLeft w:val="0"/>
                          <w:marRight w:val="0"/>
                          <w:marTop w:val="0"/>
                          <w:marBottom w:val="0"/>
                          <w:divBdr>
                            <w:top w:val="single" w:sz="2" w:space="0" w:color="D9D9E3"/>
                            <w:left w:val="single" w:sz="2" w:space="0" w:color="D9D9E3"/>
                            <w:bottom w:val="single" w:sz="2" w:space="0" w:color="D9D9E3"/>
                            <w:right w:val="single" w:sz="2" w:space="0" w:color="D9D9E3"/>
                          </w:divBdr>
                          <w:divsChild>
                            <w:div w:id="156475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EE7B40-DAB7-4049-8936-FA31DB6F88DE}">
  <we:reference id="f518cb36-c901-4d52-a9e7-4331342e485d" version="1.2.0.0" store="EXCatalog" storeType="EXCatalog"/>
  <we:alternateReferences>
    <we:reference id="WA200001011" version="1.2.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8DAF7C1-BB14-40A1-92F0-B7E3E26E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Shahiri</dc:creator>
  <cp:keywords/>
  <dc:description/>
  <cp:lastModifiedBy>Mohammadali Shahiri</cp:lastModifiedBy>
  <cp:revision>6</cp:revision>
  <dcterms:created xsi:type="dcterms:W3CDTF">2023-05-12T14:54:00Z</dcterms:created>
  <dcterms:modified xsi:type="dcterms:W3CDTF">2023-05-13T00:42:00Z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72bc69a5-0572-4b7a-ab10-c18c3a1ec9c3</vt:lpwstr>
  </property>
  <property fmtid="{D5CDD505-2E9C-101B-9397-08002B2CF9AE}" pid="3" name="grammarly_documentId">
    <vt:lpwstr>documentId_6720</vt:lpwstr>
  </property>
  <property fmtid="{D5CDD505-2E9C-101B-9397-08002B2CF9AE}" pid="4" name="grammarly_documentContext">
    <vt:lpwstr>{"goals":[],"domain":"general","emotions":[],"dialect":"american"}</vt:lpwstr>
  </property>
</Properties>
</file>